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E19E" w14:textId="77777777" w:rsidR="008F3E27" w:rsidRDefault="008F3E27" w:rsidP="008F3E27">
      <w:pPr>
        <w:spacing w:line="740" w:lineRule="exact"/>
        <w:jc w:val="center"/>
        <w:rPr>
          <w:b/>
          <w:sz w:val="44"/>
          <w:szCs w:val="44"/>
        </w:rPr>
      </w:pPr>
    </w:p>
    <w:p w14:paraId="06B83BED" w14:textId="77777777" w:rsidR="008F3E27" w:rsidRDefault="008F3E27" w:rsidP="008F3E27">
      <w:pPr>
        <w:spacing w:line="740" w:lineRule="exact"/>
        <w:jc w:val="center"/>
        <w:rPr>
          <w:b/>
          <w:sz w:val="44"/>
          <w:szCs w:val="44"/>
        </w:rPr>
      </w:pPr>
      <w:r>
        <w:rPr>
          <w:rFonts w:hint="eastAsia"/>
          <w:b/>
          <w:sz w:val="44"/>
          <w:szCs w:val="44"/>
        </w:rPr>
        <w:t>南京航空航天大学计算机科学与技术学院</w:t>
      </w:r>
      <w:r>
        <w:rPr>
          <w:b/>
          <w:sz w:val="44"/>
          <w:szCs w:val="44"/>
        </w:rPr>
        <w:t xml:space="preserve">            </w:t>
      </w:r>
      <w:r>
        <w:rPr>
          <w:rFonts w:hint="eastAsia"/>
          <w:b/>
          <w:sz w:val="44"/>
          <w:szCs w:val="44"/>
        </w:rPr>
        <w:t>大学生科技创新基金项目申报书</w:t>
      </w:r>
    </w:p>
    <w:p w14:paraId="64DF982F" w14:textId="77777777" w:rsidR="008F3E27" w:rsidRDefault="008F3E27" w:rsidP="008F3E27">
      <w:pPr>
        <w:spacing w:line="1160" w:lineRule="exact"/>
        <w:jc w:val="center"/>
        <w:rPr>
          <w:sz w:val="96"/>
        </w:rPr>
      </w:pPr>
    </w:p>
    <w:p w14:paraId="70DE3FE7" w14:textId="77777777" w:rsidR="00242A45" w:rsidRPr="00242A45" w:rsidRDefault="00D425F8" w:rsidP="00242A45">
      <w:pPr>
        <w:spacing w:line="1160" w:lineRule="exact"/>
        <w:ind w:left="1500" w:firstLine="420"/>
      </w:pPr>
      <w:r>
        <w:rPr>
          <w:rFonts w:hint="eastAsia"/>
        </w:rPr>
        <w:t xml:space="preserve">完成比例：潘琰 </w:t>
      </w:r>
      <w:r>
        <w:t>100%</w:t>
      </w:r>
    </w:p>
    <w:p w14:paraId="1946724A" w14:textId="77777777" w:rsidR="008F3E27" w:rsidRDefault="008F3E27" w:rsidP="008F3E27">
      <w:pPr>
        <w:spacing w:beforeLines="100" w:before="312" w:line="0" w:lineRule="atLeast"/>
        <w:ind w:firstLineChars="800" w:firstLine="1920"/>
        <w:rPr>
          <w:u w:val="single"/>
        </w:rPr>
      </w:pPr>
      <w:r>
        <w:rPr>
          <w:rFonts w:hint="eastAsia"/>
        </w:rPr>
        <w:t>项目名称：</w:t>
      </w:r>
      <w:r w:rsidRPr="00633E9E">
        <w:rPr>
          <w:rFonts w:hint="eastAsia"/>
          <w:szCs w:val="21"/>
          <w:u w:val="single"/>
        </w:rPr>
        <w:t>基于</w:t>
      </w:r>
      <w:r w:rsidR="00D425F8">
        <w:rPr>
          <w:rFonts w:hint="eastAsia"/>
          <w:szCs w:val="21"/>
          <w:u w:val="single"/>
        </w:rPr>
        <w:t>python的食堂评价系统</w:t>
      </w:r>
      <w:r w:rsidR="0073773B">
        <w:rPr>
          <w:rFonts w:hint="eastAsia"/>
          <w:szCs w:val="21"/>
          <w:u w:val="single"/>
        </w:rPr>
        <w:t xml:space="preserve">   </w:t>
      </w:r>
      <w:r w:rsidR="0073773B">
        <w:rPr>
          <w:szCs w:val="21"/>
          <w:u w:val="single"/>
        </w:rPr>
        <w:t xml:space="preserve"> </w:t>
      </w:r>
    </w:p>
    <w:p w14:paraId="3E9B2D9E" w14:textId="77777777" w:rsidR="008F3E27" w:rsidRDefault="008F3E27" w:rsidP="008F3E27">
      <w:pPr>
        <w:spacing w:beforeLines="100" w:before="312" w:line="0" w:lineRule="atLeast"/>
        <w:ind w:firstLineChars="800" w:firstLine="1920"/>
        <w:rPr>
          <w:u w:val="single"/>
        </w:rPr>
      </w:pPr>
      <w:r>
        <w:rPr>
          <w:rFonts w:hint="eastAsia"/>
        </w:rPr>
        <w:t>申</w:t>
      </w:r>
      <w:r>
        <w:t xml:space="preserve"> </w:t>
      </w:r>
      <w:r>
        <w:rPr>
          <w:rFonts w:hint="eastAsia"/>
        </w:rPr>
        <w:t>报</w:t>
      </w:r>
      <w:r>
        <w:t xml:space="preserve"> </w:t>
      </w:r>
      <w:r>
        <w:rPr>
          <w:rFonts w:hint="eastAsia"/>
        </w:rPr>
        <w:t>人：</w:t>
      </w:r>
      <w:r>
        <w:rPr>
          <w:rFonts w:hint="eastAsia"/>
          <w:u w:val="single"/>
        </w:rPr>
        <w:t xml:space="preserve">　　　　</w:t>
      </w:r>
      <w:r w:rsidR="00D425F8">
        <w:rPr>
          <w:rFonts w:hint="eastAsia"/>
          <w:u w:val="single"/>
        </w:rPr>
        <w:t>潘琰</w:t>
      </w:r>
      <w:r>
        <w:rPr>
          <w:rFonts w:hint="eastAsia"/>
          <w:u w:val="single"/>
        </w:rPr>
        <w:t xml:space="preserve">　　</w:t>
      </w:r>
      <w:r w:rsidR="00D425F8">
        <w:rPr>
          <w:u w:val="single"/>
        </w:rPr>
        <w:t xml:space="preserve"> </w:t>
      </w:r>
      <w:r>
        <w:rPr>
          <w:u w:val="single"/>
        </w:rPr>
        <w:t xml:space="preserve">        </w:t>
      </w:r>
    </w:p>
    <w:p w14:paraId="6231CABB" w14:textId="77777777" w:rsidR="008F3E27" w:rsidRDefault="008F3E27" w:rsidP="008F3E27">
      <w:pPr>
        <w:spacing w:beforeLines="100" w:before="312" w:line="0" w:lineRule="atLeast"/>
        <w:ind w:firstLineChars="800" w:firstLine="1920"/>
        <w:rPr>
          <w:u w:val="single"/>
        </w:rPr>
      </w:pPr>
      <w:r>
        <w:rPr>
          <w:rFonts w:hint="eastAsia"/>
        </w:rPr>
        <w:t>所在专业：</w:t>
      </w:r>
      <w:r w:rsidR="00D425F8">
        <w:rPr>
          <w:rFonts w:hint="eastAsia"/>
          <w:u w:val="single"/>
        </w:rPr>
        <w:t xml:space="preserve">  计算机科学与技术　　 </w:t>
      </w:r>
      <w:r>
        <w:rPr>
          <w:u w:val="single"/>
        </w:rPr>
        <w:t xml:space="preserve">  </w:t>
      </w:r>
    </w:p>
    <w:p w14:paraId="2B3B5AF3" w14:textId="77777777" w:rsidR="008F3E27" w:rsidRDefault="008F3E27" w:rsidP="008F3E27">
      <w:pPr>
        <w:spacing w:beforeLines="100" w:before="312" w:line="0" w:lineRule="atLeast"/>
        <w:ind w:firstLineChars="800" w:firstLine="1920"/>
        <w:rPr>
          <w:u w:val="single"/>
        </w:rPr>
      </w:pPr>
      <w:r>
        <w:rPr>
          <w:rFonts w:hint="eastAsia"/>
        </w:rPr>
        <w:t>手</w:t>
      </w:r>
      <w:r>
        <w:t xml:space="preserve">    </w:t>
      </w:r>
      <w:r>
        <w:rPr>
          <w:rFonts w:hint="eastAsia"/>
        </w:rPr>
        <w:t>机：</w:t>
      </w:r>
      <w:r w:rsidR="00D425F8">
        <w:rPr>
          <w:rFonts w:hint="eastAsia"/>
          <w:u w:val="single"/>
        </w:rPr>
        <w:t xml:space="preserve">　</w:t>
      </w:r>
      <w:r>
        <w:rPr>
          <w:rFonts w:hint="eastAsia"/>
          <w:u w:val="single"/>
        </w:rPr>
        <w:t xml:space="preserve">　</w:t>
      </w:r>
      <w:r w:rsidR="00D425F8">
        <w:rPr>
          <w:rFonts w:hint="eastAsia"/>
          <w:u w:val="single"/>
        </w:rPr>
        <w:t xml:space="preserve">18551783017　　  </w:t>
      </w:r>
      <w:r>
        <w:rPr>
          <w:u w:val="single"/>
        </w:rPr>
        <w:t xml:space="preserve">   </w:t>
      </w:r>
      <w:r>
        <w:rPr>
          <w:rFonts w:hint="eastAsia"/>
          <w:u w:val="single"/>
        </w:rPr>
        <w:t xml:space="preserve"> </w:t>
      </w:r>
    </w:p>
    <w:p w14:paraId="1F1CEF26" w14:textId="77777777" w:rsidR="008F3E27" w:rsidRDefault="008F3E27" w:rsidP="008F3E27">
      <w:pPr>
        <w:spacing w:beforeLines="100" w:before="312" w:line="0" w:lineRule="atLeast"/>
        <w:ind w:firstLineChars="800" w:firstLine="1920"/>
        <w:rPr>
          <w:u w:val="single"/>
        </w:rPr>
      </w:pPr>
      <w:r>
        <w:rPr>
          <w:rFonts w:hint="eastAsia"/>
        </w:rPr>
        <w:t>指导教师：</w:t>
      </w:r>
      <w:r>
        <w:rPr>
          <w:u w:val="single"/>
        </w:rPr>
        <w:t xml:space="preserve">        </w:t>
      </w:r>
      <w:r w:rsidR="00D425F8">
        <w:rPr>
          <w:rFonts w:hint="eastAsia"/>
          <w:u w:val="single"/>
        </w:rPr>
        <w:t>陈海燕</w:t>
      </w:r>
      <w:r w:rsidR="00D425F8">
        <w:rPr>
          <w:u w:val="single"/>
        </w:rPr>
        <w:t xml:space="preserve">     </w:t>
      </w:r>
      <w:r>
        <w:rPr>
          <w:u w:val="single"/>
        </w:rPr>
        <w:t xml:space="preserve">      </w:t>
      </w:r>
    </w:p>
    <w:p w14:paraId="340F5A99" w14:textId="77777777" w:rsidR="008F3E27" w:rsidRDefault="008F3E27" w:rsidP="008F3E27">
      <w:pPr>
        <w:spacing w:beforeLines="100" w:before="312" w:line="0" w:lineRule="atLeast"/>
        <w:ind w:firstLineChars="800" w:firstLine="1920"/>
        <w:rPr>
          <w:u w:val="single"/>
        </w:rPr>
      </w:pPr>
      <w:r>
        <w:rPr>
          <w:rFonts w:hint="eastAsia"/>
        </w:rPr>
        <w:t>办公电话：</w:t>
      </w:r>
      <w:r>
        <w:rPr>
          <w:u w:val="single"/>
        </w:rPr>
        <w:t xml:space="preserve">                        </w:t>
      </w:r>
    </w:p>
    <w:p w14:paraId="4C137899" w14:textId="77777777" w:rsidR="008F3E27" w:rsidRDefault="008F3E27" w:rsidP="008F3E27">
      <w:pPr>
        <w:spacing w:beforeLines="100" w:before="312" w:line="0" w:lineRule="atLeast"/>
        <w:ind w:firstLineChars="800" w:firstLine="1920"/>
      </w:pPr>
      <w:r>
        <w:rPr>
          <w:rFonts w:hint="eastAsia"/>
        </w:rPr>
        <w:t>手</w:t>
      </w:r>
      <w:r>
        <w:t xml:space="preserve">    </w:t>
      </w:r>
      <w:r>
        <w:rPr>
          <w:rFonts w:hint="eastAsia"/>
        </w:rPr>
        <w:t>机：</w:t>
      </w:r>
      <w:r>
        <w:rPr>
          <w:rFonts w:hint="eastAsia"/>
          <w:u w:val="single"/>
        </w:rPr>
        <w:t xml:space="preserve">　　　　　　　　</w:t>
      </w:r>
      <w:r>
        <w:rPr>
          <w:u w:val="single"/>
        </w:rPr>
        <w:t xml:space="preserve">        </w:t>
      </w:r>
    </w:p>
    <w:p w14:paraId="22065755" w14:textId="77777777" w:rsidR="008F3E27" w:rsidRDefault="008F3E27" w:rsidP="008F3E27">
      <w:pPr>
        <w:spacing w:beforeLines="100" w:before="312" w:line="0" w:lineRule="atLeast"/>
        <w:ind w:firstLineChars="800" w:firstLine="1920"/>
        <w:rPr>
          <w:u w:val="single"/>
        </w:rPr>
      </w:pPr>
    </w:p>
    <w:p w14:paraId="685111DF" w14:textId="77777777" w:rsidR="008F3E27" w:rsidRDefault="008F3E27" w:rsidP="008F3E27">
      <w:pPr>
        <w:spacing w:beforeLines="100" w:before="312" w:line="0" w:lineRule="atLeast"/>
        <w:ind w:firstLineChars="800" w:firstLine="1920"/>
        <w:rPr>
          <w:u w:val="single"/>
        </w:rPr>
      </w:pPr>
    </w:p>
    <w:p w14:paraId="0927887C" w14:textId="77777777" w:rsidR="008F3E27" w:rsidRDefault="008F3E27" w:rsidP="00BF659C">
      <w:pPr>
        <w:spacing w:beforeLines="100" w:before="312" w:line="0" w:lineRule="atLeast"/>
        <w:ind w:firstLineChars="300" w:firstLine="900"/>
        <w:rPr>
          <w:sz w:val="30"/>
          <w:szCs w:val="30"/>
        </w:rPr>
      </w:pPr>
      <w:r>
        <w:rPr>
          <w:rFonts w:hint="eastAsia"/>
          <w:sz w:val="30"/>
          <w:szCs w:val="30"/>
        </w:rPr>
        <w:t>计算机科学与技术学院大学生科技创新基金管理办公室</w:t>
      </w:r>
    </w:p>
    <w:p w14:paraId="4CABA2CF" w14:textId="77777777" w:rsidR="008F3E27" w:rsidRDefault="008F3E27" w:rsidP="008F3E27">
      <w:pPr>
        <w:spacing w:beforeLines="100" w:before="312" w:line="0" w:lineRule="atLeast"/>
        <w:jc w:val="center"/>
        <w:rPr>
          <w:sz w:val="44"/>
          <w:u w:val="single"/>
        </w:rPr>
      </w:pPr>
      <w:r>
        <w:rPr>
          <w:rFonts w:hint="eastAsia"/>
          <w:sz w:val="30"/>
          <w:szCs w:val="30"/>
        </w:rPr>
        <w:t>填表日期</w:t>
      </w:r>
      <w:r>
        <w:rPr>
          <w:sz w:val="30"/>
          <w:szCs w:val="30"/>
        </w:rPr>
        <w:t xml:space="preserve">:  </w:t>
      </w:r>
      <w:r w:rsidR="00D425F8">
        <w:rPr>
          <w:rFonts w:hint="eastAsia"/>
          <w:sz w:val="30"/>
          <w:szCs w:val="30"/>
        </w:rPr>
        <w:t>201</w:t>
      </w:r>
      <w:r w:rsidR="00D425F8">
        <w:rPr>
          <w:sz w:val="30"/>
          <w:szCs w:val="30"/>
        </w:rPr>
        <w:t>8</w:t>
      </w:r>
      <w:r>
        <w:rPr>
          <w:sz w:val="30"/>
          <w:szCs w:val="30"/>
        </w:rPr>
        <w:t xml:space="preserve">  </w:t>
      </w:r>
      <w:r>
        <w:rPr>
          <w:rFonts w:hint="eastAsia"/>
          <w:sz w:val="30"/>
          <w:szCs w:val="30"/>
        </w:rPr>
        <w:t>年</w:t>
      </w:r>
      <w:r>
        <w:rPr>
          <w:sz w:val="30"/>
          <w:szCs w:val="30"/>
        </w:rPr>
        <w:t xml:space="preserve">  </w:t>
      </w:r>
      <w:r>
        <w:rPr>
          <w:rFonts w:hint="eastAsia"/>
          <w:sz w:val="30"/>
          <w:szCs w:val="30"/>
        </w:rPr>
        <w:t>09</w:t>
      </w:r>
      <w:r>
        <w:rPr>
          <w:sz w:val="30"/>
          <w:szCs w:val="30"/>
        </w:rPr>
        <w:t xml:space="preserve"> </w:t>
      </w:r>
      <w:r>
        <w:rPr>
          <w:rFonts w:hint="eastAsia"/>
          <w:sz w:val="30"/>
          <w:szCs w:val="30"/>
        </w:rPr>
        <w:t>月</w:t>
      </w:r>
      <w:r>
        <w:rPr>
          <w:sz w:val="30"/>
          <w:szCs w:val="30"/>
        </w:rPr>
        <w:t xml:space="preserve"> </w:t>
      </w:r>
      <w:r w:rsidR="00D425F8">
        <w:rPr>
          <w:rFonts w:hint="eastAsia"/>
          <w:sz w:val="30"/>
          <w:szCs w:val="30"/>
        </w:rPr>
        <w:t>1</w:t>
      </w:r>
      <w:r w:rsidR="00D425F8">
        <w:rPr>
          <w:sz w:val="30"/>
          <w:szCs w:val="30"/>
        </w:rPr>
        <w:t>8</w:t>
      </w:r>
      <w:r>
        <w:rPr>
          <w:sz w:val="30"/>
          <w:szCs w:val="30"/>
        </w:rPr>
        <w:t xml:space="preserve"> </w:t>
      </w:r>
      <w:r>
        <w:rPr>
          <w:rFonts w:hint="eastAsia"/>
          <w:sz w:val="30"/>
          <w:szCs w:val="30"/>
        </w:rPr>
        <w:t>日</w:t>
      </w:r>
    </w:p>
    <w:p w14:paraId="6F91CE04" w14:textId="77777777" w:rsidR="000549C9" w:rsidRDefault="000549C9" w:rsidP="008F3E27">
      <w:pPr>
        <w:spacing w:beforeLines="100" w:before="312" w:line="0" w:lineRule="atLeast"/>
        <w:jc w:val="center"/>
        <w:rPr>
          <w:sz w:val="44"/>
          <w:u w:val="single"/>
        </w:rPr>
      </w:pPr>
    </w:p>
    <w:p w14:paraId="47996218" w14:textId="77777777" w:rsidR="000549C9" w:rsidRDefault="000549C9" w:rsidP="008F3E27">
      <w:pPr>
        <w:spacing w:beforeLines="100" w:before="312" w:line="0" w:lineRule="atLeast"/>
        <w:jc w:val="center"/>
        <w:rPr>
          <w:sz w:val="44"/>
          <w:u w:val="single"/>
        </w:rPr>
      </w:pPr>
    </w:p>
    <w:p w14:paraId="62550942" w14:textId="77777777" w:rsidR="000549C9" w:rsidRDefault="000549C9" w:rsidP="008F3E27">
      <w:pPr>
        <w:spacing w:beforeLines="100" w:before="312" w:line="0" w:lineRule="atLeast"/>
        <w:jc w:val="center"/>
        <w:rPr>
          <w:sz w:val="44"/>
          <w:u w:val="single"/>
        </w:rPr>
      </w:pPr>
    </w:p>
    <w:p w14:paraId="7351214F" w14:textId="77777777" w:rsidR="000549C9" w:rsidRDefault="000549C9" w:rsidP="008F3E27">
      <w:pPr>
        <w:spacing w:beforeLines="100" w:before="312" w:line="0" w:lineRule="atLeast"/>
        <w:jc w:val="center"/>
        <w:rPr>
          <w:sz w:val="44"/>
          <w:u w:val="single"/>
        </w:rPr>
      </w:pPr>
    </w:p>
    <w:p w14:paraId="0A77C8F7" w14:textId="77777777" w:rsidR="000549C9" w:rsidRDefault="000549C9" w:rsidP="008F3E27">
      <w:pPr>
        <w:spacing w:beforeLines="100" w:before="312" w:line="0" w:lineRule="atLeast"/>
        <w:jc w:val="center"/>
        <w:rPr>
          <w:szCs w:val="21"/>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5"/>
        <w:gridCol w:w="226"/>
        <w:gridCol w:w="271"/>
        <w:gridCol w:w="473"/>
        <w:gridCol w:w="438"/>
        <w:gridCol w:w="559"/>
        <w:gridCol w:w="334"/>
        <w:gridCol w:w="275"/>
        <w:gridCol w:w="310"/>
        <w:gridCol w:w="684"/>
        <w:gridCol w:w="910"/>
        <w:gridCol w:w="712"/>
        <w:gridCol w:w="335"/>
        <w:gridCol w:w="330"/>
        <w:gridCol w:w="1007"/>
        <w:gridCol w:w="769"/>
      </w:tblGrid>
      <w:tr w:rsidR="007B35CB" w:rsidRPr="000303BE" w14:paraId="30368366" w14:textId="77777777" w:rsidTr="00D425F8">
        <w:trPr>
          <w:trHeight w:val="613"/>
        </w:trPr>
        <w:tc>
          <w:tcPr>
            <w:tcW w:w="1115" w:type="dxa"/>
            <w:gridSpan w:val="3"/>
            <w:tcBorders>
              <w:top w:val="single" w:sz="4" w:space="0" w:color="auto"/>
              <w:left w:val="single" w:sz="4" w:space="0" w:color="auto"/>
              <w:bottom w:val="single" w:sz="4" w:space="0" w:color="auto"/>
              <w:right w:val="single" w:sz="4" w:space="0" w:color="auto"/>
            </w:tcBorders>
            <w:vAlign w:val="center"/>
          </w:tcPr>
          <w:p w14:paraId="3065698C" w14:textId="77777777" w:rsidR="008F3E27" w:rsidRPr="000303BE" w:rsidRDefault="008F3E27" w:rsidP="00C33DB4">
            <w:pPr>
              <w:jc w:val="center"/>
              <w:rPr>
                <w:rFonts w:ascii="楷体_GB2312" w:eastAsia="楷体_GB2312"/>
              </w:rPr>
            </w:pPr>
            <w:r w:rsidRPr="000303BE">
              <w:rPr>
                <w:rFonts w:ascii="楷体_GB2312" w:eastAsia="楷体_GB2312" w:hint="eastAsia"/>
              </w:rPr>
              <w:t>项目名称</w:t>
            </w:r>
          </w:p>
        </w:tc>
        <w:tc>
          <w:tcPr>
            <w:tcW w:w="7073" w:type="dxa"/>
            <w:gridSpan w:val="13"/>
            <w:tcBorders>
              <w:top w:val="single" w:sz="4" w:space="0" w:color="auto"/>
              <w:left w:val="single" w:sz="4" w:space="0" w:color="auto"/>
              <w:bottom w:val="single" w:sz="4" w:space="0" w:color="auto"/>
              <w:right w:val="single" w:sz="4" w:space="0" w:color="auto"/>
            </w:tcBorders>
            <w:vAlign w:val="center"/>
          </w:tcPr>
          <w:p w14:paraId="3D8EF414" w14:textId="77777777" w:rsidR="008F3E27" w:rsidRPr="000303BE" w:rsidRDefault="008F3E27" w:rsidP="00C33DB4">
            <w:pPr>
              <w:rPr>
                <w:rFonts w:ascii="楷体_GB2312" w:eastAsia="楷体_GB2312"/>
              </w:rPr>
            </w:pPr>
            <w:r w:rsidRPr="00633E9E">
              <w:rPr>
                <w:rFonts w:ascii="楷体_GB2312" w:eastAsia="楷体_GB2312" w:hint="eastAsia"/>
              </w:rPr>
              <w:t>基于</w:t>
            </w:r>
            <w:r w:rsidR="00D425F8">
              <w:rPr>
                <w:rFonts w:ascii="楷体_GB2312" w:eastAsia="楷体_GB2312" w:hint="eastAsia"/>
              </w:rPr>
              <w:t>python的食堂评价系统</w:t>
            </w:r>
          </w:p>
        </w:tc>
      </w:tr>
      <w:tr w:rsidR="007B35CB" w:rsidRPr="000303BE" w14:paraId="4F461629" w14:textId="77777777" w:rsidTr="00D425F8">
        <w:trPr>
          <w:trHeight w:val="430"/>
        </w:trPr>
        <w:tc>
          <w:tcPr>
            <w:tcW w:w="1115" w:type="dxa"/>
            <w:gridSpan w:val="3"/>
            <w:tcBorders>
              <w:top w:val="single" w:sz="4" w:space="0" w:color="auto"/>
              <w:left w:val="single" w:sz="4" w:space="0" w:color="auto"/>
              <w:bottom w:val="single" w:sz="4" w:space="0" w:color="auto"/>
              <w:right w:val="single" w:sz="4" w:space="0" w:color="auto"/>
            </w:tcBorders>
            <w:vAlign w:val="center"/>
          </w:tcPr>
          <w:p w14:paraId="365BBB9E" w14:textId="77777777" w:rsidR="008F3E27" w:rsidRPr="000303BE" w:rsidRDefault="008F3E27" w:rsidP="00C33DB4">
            <w:pPr>
              <w:jc w:val="center"/>
              <w:rPr>
                <w:rFonts w:ascii="楷体_GB2312" w:eastAsia="楷体_GB2312"/>
              </w:rPr>
            </w:pPr>
            <w:r w:rsidRPr="000303BE">
              <w:rPr>
                <w:rFonts w:ascii="楷体_GB2312" w:eastAsia="楷体_GB2312" w:hint="eastAsia"/>
              </w:rPr>
              <w:t>起止日期</w:t>
            </w:r>
          </w:p>
        </w:tc>
        <w:tc>
          <w:tcPr>
            <w:tcW w:w="7073" w:type="dxa"/>
            <w:gridSpan w:val="13"/>
            <w:tcBorders>
              <w:top w:val="single" w:sz="4" w:space="0" w:color="auto"/>
              <w:left w:val="single" w:sz="4" w:space="0" w:color="auto"/>
              <w:bottom w:val="single" w:sz="4" w:space="0" w:color="auto"/>
              <w:right w:val="single" w:sz="4" w:space="0" w:color="auto"/>
            </w:tcBorders>
            <w:vAlign w:val="center"/>
          </w:tcPr>
          <w:p w14:paraId="783974E3" w14:textId="77777777" w:rsidR="008F3E27" w:rsidRPr="000303BE" w:rsidRDefault="008F3E27" w:rsidP="00C33DB4">
            <w:pPr>
              <w:rPr>
                <w:rFonts w:ascii="楷体_GB2312" w:eastAsia="楷体_GB2312"/>
              </w:rPr>
            </w:pPr>
            <w:r w:rsidRPr="000303BE">
              <w:rPr>
                <w:rFonts w:ascii="楷体_GB2312" w:eastAsia="楷体_GB2312" w:hint="eastAsia"/>
              </w:rPr>
              <w:t xml:space="preserve">        </w:t>
            </w:r>
          </w:p>
        </w:tc>
      </w:tr>
      <w:tr w:rsidR="007B35CB" w:rsidRPr="000303BE" w14:paraId="0CA13CDC" w14:textId="77777777" w:rsidTr="00D425F8">
        <w:trPr>
          <w:trHeight w:val="423"/>
        </w:trPr>
        <w:tc>
          <w:tcPr>
            <w:tcW w:w="1115" w:type="dxa"/>
            <w:gridSpan w:val="3"/>
            <w:tcBorders>
              <w:top w:val="single" w:sz="4" w:space="0" w:color="auto"/>
              <w:left w:val="single" w:sz="4" w:space="0" w:color="auto"/>
              <w:bottom w:val="single" w:sz="4" w:space="0" w:color="auto"/>
              <w:right w:val="single" w:sz="4" w:space="0" w:color="auto"/>
            </w:tcBorders>
            <w:vAlign w:val="center"/>
          </w:tcPr>
          <w:p w14:paraId="4ECCF9BC" w14:textId="77777777" w:rsidR="008F3E27" w:rsidRPr="000303BE" w:rsidRDefault="008F3E27" w:rsidP="00C33DB4">
            <w:pPr>
              <w:jc w:val="center"/>
              <w:rPr>
                <w:rFonts w:ascii="楷体_GB2312" w:eastAsia="楷体_GB2312"/>
              </w:rPr>
            </w:pPr>
            <w:r w:rsidRPr="000303BE">
              <w:rPr>
                <w:rFonts w:ascii="楷体_GB2312" w:eastAsia="楷体_GB2312" w:hint="eastAsia"/>
              </w:rPr>
              <w:t>申请经费</w:t>
            </w:r>
          </w:p>
        </w:tc>
        <w:tc>
          <w:tcPr>
            <w:tcW w:w="7073" w:type="dxa"/>
            <w:gridSpan w:val="13"/>
            <w:tcBorders>
              <w:top w:val="single" w:sz="4" w:space="0" w:color="auto"/>
              <w:left w:val="single" w:sz="4" w:space="0" w:color="auto"/>
              <w:bottom w:val="single" w:sz="4" w:space="0" w:color="auto"/>
              <w:right w:val="single" w:sz="4" w:space="0" w:color="auto"/>
            </w:tcBorders>
            <w:vAlign w:val="center"/>
          </w:tcPr>
          <w:p w14:paraId="28958F25" w14:textId="77777777" w:rsidR="008F3E27" w:rsidRPr="000303BE" w:rsidRDefault="008F3E27" w:rsidP="00C33DB4">
            <w:pPr>
              <w:rPr>
                <w:rFonts w:ascii="楷体_GB2312" w:eastAsia="楷体_GB2312"/>
              </w:rPr>
            </w:pPr>
            <w:r w:rsidRPr="000303BE">
              <w:rPr>
                <w:rFonts w:ascii="楷体_GB2312" w:eastAsia="楷体_GB2312" w:hint="eastAsia"/>
              </w:rPr>
              <w:t xml:space="preserve">                 </w:t>
            </w:r>
          </w:p>
        </w:tc>
      </w:tr>
      <w:tr w:rsidR="007B35CB" w:rsidRPr="000303BE" w14:paraId="23792E71" w14:textId="77777777" w:rsidTr="00D425F8">
        <w:trPr>
          <w:trHeight w:val="449"/>
        </w:trPr>
        <w:tc>
          <w:tcPr>
            <w:tcW w:w="1115" w:type="dxa"/>
            <w:gridSpan w:val="3"/>
            <w:vMerge w:val="restart"/>
            <w:tcBorders>
              <w:top w:val="single" w:sz="4" w:space="0" w:color="auto"/>
              <w:left w:val="single" w:sz="4" w:space="0" w:color="auto"/>
              <w:bottom w:val="single" w:sz="4" w:space="0" w:color="auto"/>
              <w:right w:val="single" w:sz="4" w:space="0" w:color="auto"/>
            </w:tcBorders>
            <w:vAlign w:val="center"/>
          </w:tcPr>
          <w:p w14:paraId="20A8832A" w14:textId="77777777" w:rsidR="008F3E27" w:rsidRPr="000303BE" w:rsidRDefault="008F3E27" w:rsidP="00C33DB4">
            <w:pPr>
              <w:jc w:val="center"/>
              <w:rPr>
                <w:rFonts w:ascii="楷体_GB2312" w:eastAsia="楷体_GB2312"/>
              </w:rPr>
            </w:pPr>
            <w:r w:rsidRPr="000303BE">
              <w:rPr>
                <w:rFonts w:ascii="楷体_GB2312" w:eastAsia="楷体_GB2312" w:hint="eastAsia"/>
              </w:rPr>
              <w:t>申请者情况</w:t>
            </w:r>
          </w:p>
        </w:tc>
        <w:tc>
          <w:tcPr>
            <w:tcW w:w="1321" w:type="dxa"/>
            <w:gridSpan w:val="3"/>
            <w:tcBorders>
              <w:top w:val="single" w:sz="4" w:space="0" w:color="auto"/>
              <w:left w:val="single" w:sz="4" w:space="0" w:color="auto"/>
              <w:bottom w:val="single" w:sz="4" w:space="0" w:color="auto"/>
              <w:right w:val="single" w:sz="4" w:space="0" w:color="auto"/>
            </w:tcBorders>
            <w:vAlign w:val="center"/>
          </w:tcPr>
          <w:p w14:paraId="7BBCA16B" w14:textId="77777777" w:rsidR="008F3E27" w:rsidRPr="000303BE" w:rsidRDefault="008F3E27" w:rsidP="00C33DB4">
            <w:pPr>
              <w:jc w:val="center"/>
              <w:rPr>
                <w:rFonts w:ascii="楷体_GB2312" w:eastAsia="楷体_GB2312"/>
              </w:rPr>
            </w:pPr>
            <w:r w:rsidRPr="000303BE">
              <w:rPr>
                <w:rFonts w:ascii="楷体_GB2312" w:eastAsia="楷体_GB2312" w:hint="eastAsia"/>
              </w:rPr>
              <w:t>学  号</w:t>
            </w:r>
          </w:p>
        </w:tc>
        <w:tc>
          <w:tcPr>
            <w:tcW w:w="801" w:type="dxa"/>
            <w:gridSpan w:val="3"/>
            <w:tcBorders>
              <w:top w:val="single" w:sz="4" w:space="0" w:color="auto"/>
              <w:left w:val="single" w:sz="4" w:space="0" w:color="auto"/>
              <w:bottom w:val="single" w:sz="4" w:space="0" w:color="auto"/>
              <w:right w:val="single" w:sz="4" w:space="0" w:color="auto"/>
            </w:tcBorders>
            <w:vAlign w:val="center"/>
          </w:tcPr>
          <w:p w14:paraId="0E898ACC" w14:textId="77777777" w:rsidR="008F3E27" w:rsidRPr="000303BE" w:rsidRDefault="008F3E27" w:rsidP="00C33DB4">
            <w:pPr>
              <w:jc w:val="center"/>
              <w:rPr>
                <w:rFonts w:ascii="楷体_GB2312" w:eastAsia="楷体_GB2312"/>
              </w:rPr>
            </w:pPr>
            <w:r w:rsidRPr="000303BE">
              <w:rPr>
                <w:rFonts w:ascii="楷体_GB2312" w:eastAsia="楷体_GB2312" w:hint="eastAsia"/>
              </w:rPr>
              <w:t>姓 名</w:t>
            </w:r>
          </w:p>
        </w:tc>
        <w:tc>
          <w:tcPr>
            <w:tcW w:w="775" w:type="dxa"/>
            <w:tcBorders>
              <w:top w:val="single" w:sz="4" w:space="0" w:color="auto"/>
              <w:left w:val="single" w:sz="4" w:space="0" w:color="auto"/>
              <w:bottom w:val="single" w:sz="4" w:space="0" w:color="auto"/>
              <w:right w:val="single" w:sz="4" w:space="0" w:color="auto"/>
            </w:tcBorders>
            <w:vAlign w:val="center"/>
          </w:tcPr>
          <w:p w14:paraId="4D9E7093" w14:textId="77777777" w:rsidR="008F3E27" w:rsidRPr="000303BE" w:rsidRDefault="008F3E27" w:rsidP="00C33DB4">
            <w:pPr>
              <w:jc w:val="center"/>
              <w:rPr>
                <w:rFonts w:ascii="楷体_GB2312" w:eastAsia="楷体_GB2312"/>
              </w:rPr>
            </w:pPr>
            <w:r w:rsidRPr="000303BE">
              <w:rPr>
                <w:rFonts w:ascii="楷体_GB2312" w:eastAsia="楷体_GB2312" w:hint="eastAsia"/>
              </w:rPr>
              <w:t>平均绩点</w:t>
            </w:r>
          </w:p>
        </w:tc>
        <w:tc>
          <w:tcPr>
            <w:tcW w:w="1549" w:type="dxa"/>
            <w:gridSpan w:val="2"/>
            <w:tcBorders>
              <w:top w:val="single" w:sz="4" w:space="0" w:color="auto"/>
              <w:left w:val="single" w:sz="4" w:space="0" w:color="auto"/>
              <w:bottom w:val="single" w:sz="4" w:space="0" w:color="auto"/>
              <w:right w:val="single" w:sz="4" w:space="0" w:color="auto"/>
            </w:tcBorders>
            <w:vAlign w:val="center"/>
          </w:tcPr>
          <w:p w14:paraId="5251A7A5" w14:textId="77777777" w:rsidR="008F3E27" w:rsidRPr="000303BE" w:rsidRDefault="008F3E27" w:rsidP="00C33DB4">
            <w:pPr>
              <w:jc w:val="center"/>
              <w:rPr>
                <w:rFonts w:ascii="楷体_GB2312" w:eastAsia="楷体_GB2312"/>
              </w:rPr>
            </w:pPr>
            <w:r w:rsidRPr="000303BE">
              <w:rPr>
                <w:rFonts w:ascii="楷体_GB2312" w:eastAsia="楷体_GB2312" w:hint="eastAsia"/>
              </w:rPr>
              <w:t>E-mail</w:t>
            </w:r>
          </w:p>
        </w:tc>
        <w:tc>
          <w:tcPr>
            <w:tcW w:w="1524" w:type="dxa"/>
            <w:gridSpan w:val="3"/>
            <w:tcBorders>
              <w:top w:val="single" w:sz="4" w:space="0" w:color="auto"/>
              <w:left w:val="single" w:sz="4" w:space="0" w:color="auto"/>
              <w:bottom w:val="single" w:sz="4" w:space="0" w:color="auto"/>
              <w:right w:val="single" w:sz="4" w:space="0" w:color="auto"/>
            </w:tcBorders>
            <w:vAlign w:val="center"/>
          </w:tcPr>
          <w:p w14:paraId="21994287" w14:textId="77777777" w:rsidR="008F3E27" w:rsidRPr="000303BE" w:rsidRDefault="008F3E27" w:rsidP="00C33DB4">
            <w:pPr>
              <w:jc w:val="center"/>
              <w:rPr>
                <w:rFonts w:ascii="楷体_GB2312" w:eastAsia="楷体_GB2312"/>
              </w:rPr>
            </w:pPr>
            <w:r w:rsidRPr="000303BE">
              <w:rPr>
                <w:rFonts w:ascii="楷体_GB2312" w:eastAsia="楷体_GB2312" w:hint="eastAsia"/>
              </w:rPr>
              <w:t>电 话</w:t>
            </w:r>
          </w:p>
        </w:tc>
        <w:tc>
          <w:tcPr>
            <w:tcW w:w="1103" w:type="dxa"/>
            <w:tcBorders>
              <w:top w:val="single" w:sz="4" w:space="0" w:color="auto"/>
              <w:left w:val="single" w:sz="4" w:space="0" w:color="auto"/>
              <w:bottom w:val="single" w:sz="4" w:space="0" w:color="auto"/>
              <w:right w:val="single" w:sz="4" w:space="0" w:color="auto"/>
            </w:tcBorders>
            <w:vAlign w:val="center"/>
          </w:tcPr>
          <w:p w14:paraId="0F9A09DD" w14:textId="77777777" w:rsidR="008F3E27" w:rsidRPr="000303BE" w:rsidRDefault="008F3E27" w:rsidP="00C33DB4">
            <w:pPr>
              <w:jc w:val="center"/>
              <w:rPr>
                <w:rFonts w:ascii="楷体_GB2312" w:eastAsia="楷体_GB2312"/>
              </w:rPr>
            </w:pPr>
            <w:r w:rsidRPr="000303BE">
              <w:rPr>
                <w:rFonts w:ascii="楷体_GB2312" w:eastAsia="楷体_GB2312" w:hint="eastAsia"/>
              </w:rPr>
              <w:t>签　名</w:t>
            </w:r>
          </w:p>
        </w:tc>
      </w:tr>
      <w:tr w:rsidR="007B35CB" w:rsidRPr="000303BE" w14:paraId="642EA341" w14:textId="77777777" w:rsidTr="00D425F8">
        <w:trPr>
          <w:trHeight w:val="445"/>
        </w:trPr>
        <w:tc>
          <w:tcPr>
            <w:tcW w:w="1115" w:type="dxa"/>
            <w:gridSpan w:val="3"/>
            <w:vMerge/>
            <w:tcBorders>
              <w:top w:val="single" w:sz="4" w:space="0" w:color="auto"/>
              <w:left w:val="single" w:sz="4" w:space="0" w:color="auto"/>
              <w:bottom w:val="single" w:sz="4" w:space="0" w:color="auto"/>
              <w:right w:val="single" w:sz="4" w:space="0" w:color="auto"/>
            </w:tcBorders>
            <w:vAlign w:val="center"/>
          </w:tcPr>
          <w:p w14:paraId="7AF75FA4" w14:textId="77777777" w:rsidR="008F3E27" w:rsidRPr="000303BE" w:rsidRDefault="008F3E27" w:rsidP="00C33DB4">
            <w:pPr>
              <w:rPr>
                <w:rFonts w:ascii="楷体_GB2312" w:eastAsia="楷体_GB2312"/>
              </w:rPr>
            </w:pPr>
          </w:p>
        </w:tc>
        <w:tc>
          <w:tcPr>
            <w:tcW w:w="1321" w:type="dxa"/>
            <w:gridSpan w:val="3"/>
            <w:tcBorders>
              <w:top w:val="single" w:sz="4" w:space="0" w:color="auto"/>
              <w:left w:val="single" w:sz="4" w:space="0" w:color="auto"/>
              <w:bottom w:val="single" w:sz="4" w:space="0" w:color="auto"/>
              <w:right w:val="single" w:sz="4" w:space="0" w:color="auto"/>
            </w:tcBorders>
            <w:vAlign w:val="center"/>
          </w:tcPr>
          <w:p w14:paraId="7F1D186D" w14:textId="77777777" w:rsidR="008F3E27" w:rsidRPr="000303BE" w:rsidRDefault="00D425F8" w:rsidP="00C33DB4">
            <w:pPr>
              <w:jc w:val="center"/>
              <w:rPr>
                <w:rFonts w:ascii="楷体_GB2312" w:eastAsia="楷体_GB2312"/>
              </w:rPr>
            </w:pPr>
            <w:r>
              <w:rPr>
                <w:rFonts w:ascii="楷体_GB2312" w:eastAsia="楷体_GB2312"/>
              </w:rPr>
              <w:t>161610208</w:t>
            </w:r>
          </w:p>
        </w:tc>
        <w:tc>
          <w:tcPr>
            <w:tcW w:w="801" w:type="dxa"/>
            <w:gridSpan w:val="3"/>
            <w:tcBorders>
              <w:top w:val="single" w:sz="4" w:space="0" w:color="auto"/>
              <w:left w:val="single" w:sz="4" w:space="0" w:color="auto"/>
              <w:bottom w:val="single" w:sz="4" w:space="0" w:color="auto"/>
              <w:right w:val="single" w:sz="4" w:space="0" w:color="auto"/>
            </w:tcBorders>
            <w:vAlign w:val="center"/>
          </w:tcPr>
          <w:p w14:paraId="1A3F058F" w14:textId="77777777" w:rsidR="008F3E27" w:rsidRPr="000303BE" w:rsidRDefault="00D425F8" w:rsidP="00C33DB4">
            <w:pPr>
              <w:jc w:val="center"/>
              <w:rPr>
                <w:rFonts w:ascii="楷体_GB2312" w:eastAsia="楷体_GB2312"/>
              </w:rPr>
            </w:pPr>
            <w:r>
              <w:rPr>
                <w:rFonts w:ascii="楷体_GB2312" w:eastAsia="楷体_GB2312" w:hint="eastAsia"/>
              </w:rPr>
              <w:t>潘琰</w:t>
            </w:r>
          </w:p>
        </w:tc>
        <w:tc>
          <w:tcPr>
            <w:tcW w:w="775" w:type="dxa"/>
            <w:tcBorders>
              <w:top w:val="single" w:sz="4" w:space="0" w:color="auto"/>
              <w:left w:val="single" w:sz="4" w:space="0" w:color="auto"/>
              <w:bottom w:val="single" w:sz="4" w:space="0" w:color="auto"/>
              <w:right w:val="single" w:sz="4" w:space="0" w:color="auto"/>
            </w:tcBorders>
            <w:vAlign w:val="center"/>
          </w:tcPr>
          <w:p w14:paraId="7EC51171" w14:textId="77777777" w:rsidR="008F3E27" w:rsidRPr="000303BE" w:rsidRDefault="00D425F8" w:rsidP="00C33DB4">
            <w:pPr>
              <w:jc w:val="center"/>
              <w:rPr>
                <w:rFonts w:ascii="楷体_GB2312" w:eastAsia="楷体_GB2312"/>
              </w:rPr>
            </w:pPr>
            <w:r>
              <w:rPr>
                <w:rFonts w:ascii="楷体_GB2312" w:eastAsia="楷体_GB2312" w:hint="eastAsia"/>
              </w:rPr>
              <w:t>3.8</w:t>
            </w:r>
          </w:p>
        </w:tc>
        <w:tc>
          <w:tcPr>
            <w:tcW w:w="1549" w:type="dxa"/>
            <w:gridSpan w:val="2"/>
            <w:tcBorders>
              <w:top w:val="single" w:sz="4" w:space="0" w:color="auto"/>
              <w:left w:val="single" w:sz="4" w:space="0" w:color="auto"/>
              <w:bottom w:val="single" w:sz="4" w:space="0" w:color="auto"/>
              <w:right w:val="single" w:sz="4" w:space="0" w:color="auto"/>
            </w:tcBorders>
            <w:vAlign w:val="center"/>
          </w:tcPr>
          <w:p w14:paraId="693B1BBA" w14:textId="77777777" w:rsidR="008F3E27" w:rsidRDefault="00D425F8" w:rsidP="00C33DB4">
            <w:pPr>
              <w:jc w:val="center"/>
              <w:rPr>
                <w:rFonts w:ascii="楷体_GB2312" w:eastAsia="楷体_GB2312"/>
              </w:rPr>
            </w:pPr>
            <w:proofErr w:type="spellStart"/>
            <w:r>
              <w:rPr>
                <w:rFonts w:ascii="楷体_GB2312" w:eastAsia="楷体_GB2312" w:hint="eastAsia"/>
              </w:rPr>
              <w:t>rizhaopanyan</w:t>
            </w:r>
            <w:proofErr w:type="spellEnd"/>
          </w:p>
          <w:p w14:paraId="1BA39C31" w14:textId="77777777" w:rsidR="00D425F8" w:rsidRPr="000303BE" w:rsidRDefault="00D425F8" w:rsidP="00C33DB4">
            <w:pPr>
              <w:jc w:val="center"/>
              <w:rPr>
                <w:rFonts w:ascii="楷体_GB2312" w:eastAsia="楷体_GB2312"/>
              </w:rPr>
            </w:pPr>
            <w:r>
              <w:rPr>
                <w:rFonts w:ascii="楷体_GB2312" w:eastAsia="楷体_GB2312"/>
              </w:rPr>
              <w:t>@163.</w:t>
            </w:r>
            <w:r>
              <w:rPr>
                <w:rFonts w:ascii="楷体_GB2312" w:eastAsia="楷体_GB2312" w:hint="eastAsia"/>
              </w:rPr>
              <w:t>com</w:t>
            </w:r>
          </w:p>
        </w:tc>
        <w:tc>
          <w:tcPr>
            <w:tcW w:w="1524" w:type="dxa"/>
            <w:gridSpan w:val="3"/>
            <w:tcBorders>
              <w:top w:val="single" w:sz="4" w:space="0" w:color="auto"/>
              <w:left w:val="single" w:sz="4" w:space="0" w:color="auto"/>
              <w:bottom w:val="single" w:sz="4" w:space="0" w:color="auto"/>
              <w:right w:val="single" w:sz="4" w:space="0" w:color="auto"/>
            </w:tcBorders>
            <w:vAlign w:val="center"/>
          </w:tcPr>
          <w:p w14:paraId="6EABD3AC" w14:textId="77777777" w:rsidR="008F3E27" w:rsidRPr="000303BE" w:rsidRDefault="00D425F8" w:rsidP="00C33DB4">
            <w:pPr>
              <w:jc w:val="center"/>
              <w:rPr>
                <w:rFonts w:ascii="楷体_GB2312" w:eastAsia="楷体_GB2312"/>
              </w:rPr>
            </w:pPr>
            <w:r>
              <w:rPr>
                <w:rFonts w:ascii="楷体_GB2312" w:eastAsia="楷体_GB2312" w:hint="eastAsia"/>
              </w:rPr>
              <w:t>18551783017</w:t>
            </w:r>
          </w:p>
        </w:tc>
        <w:tc>
          <w:tcPr>
            <w:tcW w:w="1103" w:type="dxa"/>
            <w:tcBorders>
              <w:top w:val="single" w:sz="4" w:space="0" w:color="auto"/>
              <w:left w:val="single" w:sz="4" w:space="0" w:color="auto"/>
              <w:bottom w:val="single" w:sz="4" w:space="0" w:color="auto"/>
              <w:right w:val="single" w:sz="4" w:space="0" w:color="auto"/>
            </w:tcBorders>
            <w:vAlign w:val="center"/>
          </w:tcPr>
          <w:p w14:paraId="50E45F73" w14:textId="77777777" w:rsidR="008F3E27" w:rsidRPr="000303BE" w:rsidRDefault="008F3E27" w:rsidP="00C33DB4">
            <w:pPr>
              <w:jc w:val="center"/>
              <w:rPr>
                <w:rFonts w:ascii="楷体_GB2312" w:eastAsia="楷体_GB2312"/>
              </w:rPr>
            </w:pPr>
          </w:p>
        </w:tc>
      </w:tr>
      <w:tr w:rsidR="007B35CB" w:rsidRPr="000303BE" w14:paraId="3CF9C9FD" w14:textId="77777777" w:rsidTr="00D425F8">
        <w:trPr>
          <w:trHeight w:val="434"/>
        </w:trPr>
        <w:tc>
          <w:tcPr>
            <w:tcW w:w="1115" w:type="dxa"/>
            <w:gridSpan w:val="3"/>
            <w:vMerge/>
            <w:tcBorders>
              <w:top w:val="single" w:sz="4" w:space="0" w:color="auto"/>
              <w:left w:val="single" w:sz="4" w:space="0" w:color="auto"/>
              <w:bottom w:val="single" w:sz="4" w:space="0" w:color="auto"/>
              <w:right w:val="single" w:sz="4" w:space="0" w:color="auto"/>
            </w:tcBorders>
            <w:vAlign w:val="center"/>
          </w:tcPr>
          <w:p w14:paraId="6C39E4B4" w14:textId="77777777" w:rsidR="008F3E27" w:rsidRPr="000303BE" w:rsidRDefault="008F3E27" w:rsidP="00C33DB4">
            <w:pPr>
              <w:rPr>
                <w:rFonts w:ascii="楷体_GB2312" w:eastAsia="楷体_GB2312"/>
              </w:rPr>
            </w:pPr>
          </w:p>
        </w:tc>
        <w:tc>
          <w:tcPr>
            <w:tcW w:w="1321" w:type="dxa"/>
            <w:gridSpan w:val="3"/>
            <w:tcBorders>
              <w:top w:val="single" w:sz="4" w:space="0" w:color="auto"/>
              <w:left w:val="single" w:sz="4" w:space="0" w:color="auto"/>
              <w:bottom w:val="single" w:sz="4" w:space="0" w:color="auto"/>
              <w:right w:val="single" w:sz="4" w:space="0" w:color="auto"/>
            </w:tcBorders>
            <w:vAlign w:val="center"/>
          </w:tcPr>
          <w:p w14:paraId="0407C368" w14:textId="77777777" w:rsidR="008F3E27" w:rsidRPr="000303BE" w:rsidRDefault="008F3E27" w:rsidP="00C33DB4">
            <w:pPr>
              <w:jc w:val="center"/>
              <w:rPr>
                <w:rFonts w:ascii="楷体_GB2312" w:eastAsia="楷体_GB2312"/>
              </w:rPr>
            </w:pPr>
          </w:p>
        </w:tc>
        <w:tc>
          <w:tcPr>
            <w:tcW w:w="801" w:type="dxa"/>
            <w:gridSpan w:val="3"/>
            <w:tcBorders>
              <w:top w:val="single" w:sz="4" w:space="0" w:color="auto"/>
              <w:left w:val="single" w:sz="4" w:space="0" w:color="auto"/>
              <w:bottom w:val="single" w:sz="4" w:space="0" w:color="auto"/>
              <w:right w:val="single" w:sz="4" w:space="0" w:color="auto"/>
            </w:tcBorders>
            <w:vAlign w:val="center"/>
          </w:tcPr>
          <w:p w14:paraId="38E0238E" w14:textId="77777777" w:rsidR="008F3E27" w:rsidRPr="000303BE" w:rsidRDefault="008F3E27" w:rsidP="00C33DB4">
            <w:pPr>
              <w:jc w:val="center"/>
              <w:rPr>
                <w:rFonts w:ascii="楷体_GB2312" w:eastAsia="楷体_GB2312"/>
              </w:rPr>
            </w:pPr>
          </w:p>
        </w:tc>
        <w:tc>
          <w:tcPr>
            <w:tcW w:w="775" w:type="dxa"/>
            <w:tcBorders>
              <w:top w:val="single" w:sz="4" w:space="0" w:color="auto"/>
              <w:left w:val="single" w:sz="4" w:space="0" w:color="auto"/>
              <w:bottom w:val="single" w:sz="4" w:space="0" w:color="auto"/>
              <w:right w:val="single" w:sz="4" w:space="0" w:color="auto"/>
            </w:tcBorders>
            <w:vAlign w:val="center"/>
          </w:tcPr>
          <w:p w14:paraId="09C0CFF6" w14:textId="77777777" w:rsidR="008F3E27" w:rsidRPr="000303BE" w:rsidRDefault="008F3E27" w:rsidP="00C33DB4">
            <w:pPr>
              <w:jc w:val="center"/>
              <w:rPr>
                <w:rFonts w:ascii="楷体_GB2312" w:eastAsia="楷体_GB2312"/>
              </w:rPr>
            </w:pPr>
          </w:p>
        </w:tc>
        <w:tc>
          <w:tcPr>
            <w:tcW w:w="1549" w:type="dxa"/>
            <w:gridSpan w:val="2"/>
            <w:tcBorders>
              <w:top w:val="single" w:sz="4" w:space="0" w:color="auto"/>
              <w:left w:val="single" w:sz="4" w:space="0" w:color="auto"/>
              <w:bottom w:val="single" w:sz="4" w:space="0" w:color="auto"/>
              <w:right w:val="single" w:sz="4" w:space="0" w:color="auto"/>
            </w:tcBorders>
            <w:vAlign w:val="center"/>
          </w:tcPr>
          <w:p w14:paraId="44F6CDE2" w14:textId="77777777" w:rsidR="008F3E27" w:rsidRPr="000303BE" w:rsidRDefault="008F3E27" w:rsidP="00C33DB4">
            <w:pPr>
              <w:jc w:val="center"/>
              <w:rPr>
                <w:rFonts w:ascii="楷体_GB2312" w:eastAsia="楷体_GB2312"/>
              </w:rPr>
            </w:pPr>
          </w:p>
        </w:tc>
        <w:tc>
          <w:tcPr>
            <w:tcW w:w="1524" w:type="dxa"/>
            <w:gridSpan w:val="3"/>
            <w:tcBorders>
              <w:top w:val="single" w:sz="4" w:space="0" w:color="auto"/>
              <w:left w:val="single" w:sz="4" w:space="0" w:color="auto"/>
              <w:bottom w:val="single" w:sz="4" w:space="0" w:color="auto"/>
              <w:right w:val="single" w:sz="4" w:space="0" w:color="auto"/>
            </w:tcBorders>
            <w:vAlign w:val="center"/>
          </w:tcPr>
          <w:p w14:paraId="4B4535D0" w14:textId="77777777" w:rsidR="008F3E27" w:rsidRPr="000303BE" w:rsidRDefault="008F3E27" w:rsidP="00C33DB4">
            <w:pPr>
              <w:jc w:val="center"/>
              <w:rPr>
                <w:rFonts w:ascii="楷体_GB2312" w:eastAsia="楷体_GB2312"/>
              </w:rPr>
            </w:pPr>
          </w:p>
        </w:tc>
        <w:tc>
          <w:tcPr>
            <w:tcW w:w="1103" w:type="dxa"/>
            <w:tcBorders>
              <w:top w:val="single" w:sz="4" w:space="0" w:color="auto"/>
              <w:left w:val="single" w:sz="4" w:space="0" w:color="auto"/>
              <w:bottom w:val="single" w:sz="4" w:space="0" w:color="auto"/>
              <w:right w:val="single" w:sz="4" w:space="0" w:color="auto"/>
            </w:tcBorders>
            <w:vAlign w:val="center"/>
          </w:tcPr>
          <w:p w14:paraId="392E36D1" w14:textId="77777777" w:rsidR="008F3E27" w:rsidRPr="000303BE" w:rsidRDefault="008F3E27" w:rsidP="00C33DB4">
            <w:pPr>
              <w:jc w:val="center"/>
              <w:rPr>
                <w:rFonts w:ascii="楷体_GB2312" w:eastAsia="楷体_GB2312"/>
              </w:rPr>
            </w:pPr>
          </w:p>
        </w:tc>
      </w:tr>
      <w:tr w:rsidR="007B35CB" w:rsidRPr="000303BE" w14:paraId="21E12F7A" w14:textId="77777777" w:rsidTr="00D425F8">
        <w:trPr>
          <w:trHeight w:val="472"/>
        </w:trPr>
        <w:tc>
          <w:tcPr>
            <w:tcW w:w="1115" w:type="dxa"/>
            <w:gridSpan w:val="3"/>
            <w:vMerge/>
            <w:tcBorders>
              <w:top w:val="single" w:sz="4" w:space="0" w:color="auto"/>
              <w:left w:val="single" w:sz="4" w:space="0" w:color="auto"/>
              <w:bottom w:val="single" w:sz="4" w:space="0" w:color="auto"/>
              <w:right w:val="single" w:sz="4" w:space="0" w:color="auto"/>
            </w:tcBorders>
            <w:vAlign w:val="center"/>
          </w:tcPr>
          <w:p w14:paraId="55C6D57C" w14:textId="77777777" w:rsidR="008F3E27" w:rsidRPr="000303BE" w:rsidRDefault="008F3E27" w:rsidP="00C33DB4">
            <w:pPr>
              <w:rPr>
                <w:rFonts w:ascii="楷体_GB2312" w:eastAsia="楷体_GB2312"/>
              </w:rPr>
            </w:pPr>
          </w:p>
        </w:tc>
        <w:tc>
          <w:tcPr>
            <w:tcW w:w="1321" w:type="dxa"/>
            <w:gridSpan w:val="3"/>
            <w:tcBorders>
              <w:top w:val="single" w:sz="4" w:space="0" w:color="auto"/>
              <w:left w:val="single" w:sz="4" w:space="0" w:color="auto"/>
              <w:bottom w:val="single" w:sz="4" w:space="0" w:color="auto"/>
              <w:right w:val="single" w:sz="4" w:space="0" w:color="auto"/>
            </w:tcBorders>
            <w:vAlign w:val="center"/>
          </w:tcPr>
          <w:p w14:paraId="47F8E970" w14:textId="77777777" w:rsidR="008F3E27" w:rsidRPr="000303BE" w:rsidRDefault="008F3E27" w:rsidP="00C33DB4">
            <w:pPr>
              <w:jc w:val="center"/>
              <w:rPr>
                <w:rFonts w:ascii="楷体_GB2312" w:eastAsia="楷体_GB2312"/>
              </w:rPr>
            </w:pPr>
          </w:p>
        </w:tc>
        <w:tc>
          <w:tcPr>
            <w:tcW w:w="801" w:type="dxa"/>
            <w:gridSpan w:val="3"/>
            <w:tcBorders>
              <w:top w:val="single" w:sz="4" w:space="0" w:color="auto"/>
              <w:left w:val="single" w:sz="4" w:space="0" w:color="auto"/>
              <w:bottom w:val="single" w:sz="4" w:space="0" w:color="auto"/>
              <w:right w:val="single" w:sz="4" w:space="0" w:color="auto"/>
            </w:tcBorders>
            <w:vAlign w:val="center"/>
          </w:tcPr>
          <w:p w14:paraId="33203D0A" w14:textId="77777777" w:rsidR="008F3E27" w:rsidRPr="000303BE" w:rsidRDefault="008F3E27" w:rsidP="00C33DB4">
            <w:pPr>
              <w:jc w:val="center"/>
              <w:rPr>
                <w:rFonts w:ascii="楷体_GB2312" w:eastAsia="楷体_GB2312"/>
              </w:rPr>
            </w:pPr>
          </w:p>
        </w:tc>
        <w:tc>
          <w:tcPr>
            <w:tcW w:w="775" w:type="dxa"/>
            <w:tcBorders>
              <w:top w:val="single" w:sz="4" w:space="0" w:color="auto"/>
              <w:left w:val="single" w:sz="4" w:space="0" w:color="auto"/>
              <w:bottom w:val="single" w:sz="4" w:space="0" w:color="auto"/>
              <w:right w:val="single" w:sz="4" w:space="0" w:color="auto"/>
            </w:tcBorders>
            <w:vAlign w:val="center"/>
          </w:tcPr>
          <w:p w14:paraId="76D269D1" w14:textId="77777777" w:rsidR="008F3E27" w:rsidRPr="000303BE" w:rsidRDefault="008F3E27" w:rsidP="00C33DB4">
            <w:pPr>
              <w:jc w:val="center"/>
              <w:rPr>
                <w:rFonts w:ascii="楷体_GB2312" w:eastAsia="楷体_GB2312"/>
              </w:rPr>
            </w:pPr>
          </w:p>
        </w:tc>
        <w:tc>
          <w:tcPr>
            <w:tcW w:w="1549" w:type="dxa"/>
            <w:gridSpan w:val="2"/>
            <w:tcBorders>
              <w:top w:val="single" w:sz="4" w:space="0" w:color="auto"/>
              <w:left w:val="single" w:sz="4" w:space="0" w:color="auto"/>
              <w:bottom w:val="single" w:sz="4" w:space="0" w:color="auto"/>
              <w:right w:val="single" w:sz="4" w:space="0" w:color="auto"/>
            </w:tcBorders>
            <w:vAlign w:val="center"/>
          </w:tcPr>
          <w:p w14:paraId="0132782E" w14:textId="77777777" w:rsidR="008F3E27" w:rsidRPr="000303BE" w:rsidRDefault="008F3E27" w:rsidP="00C33DB4">
            <w:pPr>
              <w:jc w:val="center"/>
              <w:rPr>
                <w:rFonts w:ascii="楷体_GB2312" w:eastAsia="楷体_GB2312"/>
              </w:rPr>
            </w:pPr>
          </w:p>
        </w:tc>
        <w:tc>
          <w:tcPr>
            <w:tcW w:w="1524" w:type="dxa"/>
            <w:gridSpan w:val="3"/>
            <w:tcBorders>
              <w:top w:val="single" w:sz="4" w:space="0" w:color="auto"/>
              <w:left w:val="single" w:sz="4" w:space="0" w:color="auto"/>
              <w:bottom w:val="single" w:sz="4" w:space="0" w:color="auto"/>
              <w:right w:val="single" w:sz="4" w:space="0" w:color="auto"/>
            </w:tcBorders>
            <w:vAlign w:val="center"/>
          </w:tcPr>
          <w:p w14:paraId="08393CEE" w14:textId="77777777" w:rsidR="008F3E27" w:rsidRPr="000303BE" w:rsidRDefault="008F3E27" w:rsidP="00C33DB4">
            <w:pPr>
              <w:jc w:val="center"/>
              <w:rPr>
                <w:rFonts w:ascii="楷体_GB2312" w:eastAsia="楷体_GB2312"/>
              </w:rPr>
            </w:pPr>
          </w:p>
        </w:tc>
        <w:tc>
          <w:tcPr>
            <w:tcW w:w="1103" w:type="dxa"/>
            <w:tcBorders>
              <w:top w:val="single" w:sz="4" w:space="0" w:color="auto"/>
              <w:left w:val="single" w:sz="4" w:space="0" w:color="auto"/>
              <w:bottom w:val="single" w:sz="4" w:space="0" w:color="auto"/>
              <w:right w:val="single" w:sz="4" w:space="0" w:color="auto"/>
            </w:tcBorders>
            <w:vAlign w:val="center"/>
          </w:tcPr>
          <w:p w14:paraId="16E31D21" w14:textId="77777777" w:rsidR="008F3E27" w:rsidRPr="000303BE" w:rsidRDefault="008F3E27" w:rsidP="00C33DB4">
            <w:pPr>
              <w:jc w:val="center"/>
              <w:rPr>
                <w:rFonts w:ascii="楷体_GB2312" w:eastAsia="楷体_GB2312"/>
              </w:rPr>
            </w:pPr>
          </w:p>
        </w:tc>
      </w:tr>
      <w:tr w:rsidR="007B35CB" w:rsidRPr="000303BE" w14:paraId="15E558A5" w14:textId="77777777" w:rsidTr="00D425F8">
        <w:trPr>
          <w:trHeight w:val="472"/>
        </w:trPr>
        <w:tc>
          <w:tcPr>
            <w:tcW w:w="1115" w:type="dxa"/>
            <w:gridSpan w:val="3"/>
            <w:vMerge/>
            <w:tcBorders>
              <w:top w:val="single" w:sz="4" w:space="0" w:color="auto"/>
              <w:left w:val="single" w:sz="4" w:space="0" w:color="auto"/>
              <w:bottom w:val="single" w:sz="4" w:space="0" w:color="auto"/>
              <w:right w:val="single" w:sz="4" w:space="0" w:color="auto"/>
            </w:tcBorders>
            <w:vAlign w:val="center"/>
          </w:tcPr>
          <w:p w14:paraId="56E72B28" w14:textId="77777777" w:rsidR="008F3E27" w:rsidRPr="000303BE" w:rsidRDefault="008F3E27" w:rsidP="00C33DB4">
            <w:pPr>
              <w:rPr>
                <w:rFonts w:ascii="楷体_GB2312" w:eastAsia="楷体_GB2312"/>
              </w:rPr>
            </w:pPr>
          </w:p>
        </w:tc>
        <w:tc>
          <w:tcPr>
            <w:tcW w:w="1321" w:type="dxa"/>
            <w:gridSpan w:val="3"/>
            <w:tcBorders>
              <w:top w:val="single" w:sz="4" w:space="0" w:color="auto"/>
              <w:left w:val="single" w:sz="4" w:space="0" w:color="auto"/>
              <w:bottom w:val="single" w:sz="4" w:space="0" w:color="auto"/>
              <w:right w:val="single" w:sz="4" w:space="0" w:color="auto"/>
            </w:tcBorders>
            <w:vAlign w:val="center"/>
          </w:tcPr>
          <w:p w14:paraId="7D6F78D4" w14:textId="77777777" w:rsidR="008F3E27" w:rsidRPr="000303BE" w:rsidRDefault="008F3E27" w:rsidP="00C33DB4">
            <w:pPr>
              <w:jc w:val="center"/>
              <w:rPr>
                <w:rFonts w:ascii="楷体_GB2312" w:eastAsia="楷体_GB2312"/>
              </w:rPr>
            </w:pPr>
          </w:p>
        </w:tc>
        <w:tc>
          <w:tcPr>
            <w:tcW w:w="801" w:type="dxa"/>
            <w:gridSpan w:val="3"/>
            <w:tcBorders>
              <w:top w:val="single" w:sz="4" w:space="0" w:color="auto"/>
              <w:left w:val="single" w:sz="4" w:space="0" w:color="auto"/>
              <w:bottom w:val="single" w:sz="4" w:space="0" w:color="auto"/>
              <w:right w:val="single" w:sz="4" w:space="0" w:color="auto"/>
            </w:tcBorders>
            <w:vAlign w:val="center"/>
          </w:tcPr>
          <w:p w14:paraId="387B56B3" w14:textId="77777777" w:rsidR="008F3E27" w:rsidRPr="000303BE" w:rsidRDefault="008F3E27" w:rsidP="00C33DB4">
            <w:pPr>
              <w:jc w:val="center"/>
              <w:rPr>
                <w:rFonts w:ascii="楷体_GB2312" w:eastAsia="楷体_GB2312"/>
              </w:rPr>
            </w:pPr>
          </w:p>
        </w:tc>
        <w:tc>
          <w:tcPr>
            <w:tcW w:w="775" w:type="dxa"/>
            <w:tcBorders>
              <w:top w:val="single" w:sz="4" w:space="0" w:color="auto"/>
              <w:left w:val="single" w:sz="4" w:space="0" w:color="auto"/>
              <w:bottom w:val="single" w:sz="4" w:space="0" w:color="auto"/>
              <w:right w:val="single" w:sz="4" w:space="0" w:color="auto"/>
            </w:tcBorders>
            <w:vAlign w:val="center"/>
          </w:tcPr>
          <w:p w14:paraId="6EB9EA44" w14:textId="77777777" w:rsidR="008F3E27" w:rsidRPr="000303BE" w:rsidRDefault="008F3E27" w:rsidP="00C33DB4">
            <w:pPr>
              <w:jc w:val="center"/>
              <w:rPr>
                <w:rFonts w:ascii="楷体_GB2312" w:eastAsia="楷体_GB2312"/>
              </w:rPr>
            </w:pPr>
          </w:p>
        </w:tc>
        <w:tc>
          <w:tcPr>
            <w:tcW w:w="1549" w:type="dxa"/>
            <w:gridSpan w:val="2"/>
            <w:tcBorders>
              <w:top w:val="single" w:sz="4" w:space="0" w:color="auto"/>
              <w:left w:val="single" w:sz="4" w:space="0" w:color="auto"/>
              <w:bottom w:val="single" w:sz="4" w:space="0" w:color="auto"/>
              <w:right w:val="single" w:sz="4" w:space="0" w:color="auto"/>
            </w:tcBorders>
            <w:vAlign w:val="center"/>
          </w:tcPr>
          <w:p w14:paraId="6D5D195A" w14:textId="77777777" w:rsidR="008F3E27" w:rsidRPr="000303BE" w:rsidRDefault="008F3E27" w:rsidP="00C33DB4">
            <w:pPr>
              <w:jc w:val="center"/>
              <w:rPr>
                <w:rFonts w:ascii="楷体_GB2312" w:eastAsia="楷体_GB2312"/>
              </w:rPr>
            </w:pPr>
          </w:p>
        </w:tc>
        <w:tc>
          <w:tcPr>
            <w:tcW w:w="1524" w:type="dxa"/>
            <w:gridSpan w:val="3"/>
            <w:tcBorders>
              <w:top w:val="single" w:sz="4" w:space="0" w:color="auto"/>
              <w:left w:val="single" w:sz="4" w:space="0" w:color="auto"/>
              <w:bottom w:val="single" w:sz="4" w:space="0" w:color="auto"/>
              <w:right w:val="single" w:sz="4" w:space="0" w:color="auto"/>
            </w:tcBorders>
            <w:vAlign w:val="center"/>
          </w:tcPr>
          <w:p w14:paraId="27A28C34" w14:textId="77777777" w:rsidR="008F3E27" w:rsidRPr="000303BE" w:rsidRDefault="008F3E27" w:rsidP="00C33DB4">
            <w:pPr>
              <w:jc w:val="center"/>
              <w:rPr>
                <w:rFonts w:ascii="楷体_GB2312" w:eastAsia="楷体_GB2312"/>
              </w:rPr>
            </w:pPr>
          </w:p>
        </w:tc>
        <w:tc>
          <w:tcPr>
            <w:tcW w:w="1103" w:type="dxa"/>
            <w:tcBorders>
              <w:top w:val="single" w:sz="4" w:space="0" w:color="auto"/>
              <w:left w:val="single" w:sz="4" w:space="0" w:color="auto"/>
              <w:bottom w:val="single" w:sz="4" w:space="0" w:color="auto"/>
              <w:right w:val="single" w:sz="4" w:space="0" w:color="auto"/>
            </w:tcBorders>
            <w:vAlign w:val="center"/>
          </w:tcPr>
          <w:p w14:paraId="21E98022" w14:textId="77777777" w:rsidR="008F3E27" w:rsidRPr="000303BE" w:rsidRDefault="008F3E27" w:rsidP="00C33DB4">
            <w:pPr>
              <w:jc w:val="center"/>
              <w:rPr>
                <w:rFonts w:ascii="楷体_GB2312" w:eastAsia="楷体_GB2312"/>
              </w:rPr>
            </w:pPr>
          </w:p>
        </w:tc>
      </w:tr>
      <w:tr w:rsidR="007B35CB" w:rsidRPr="000303BE" w14:paraId="68423E12" w14:textId="77777777" w:rsidTr="00D425F8">
        <w:trPr>
          <w:trHeight w:val="472"/>
        </w:trPr>
        <w:tc>
          <w:tcPr>
            <w:tcW w:w="1115" w:type="dxa"/>
            <w:gridSpan w:val="3"/>
            <w:vMerge/>
            <w:tcBorders>
              <w:top w:val="single" w:sz="4" w:space="0" w:color="auto"/>
              <w:left w:val="single" w:sz="4" w:space="0" w:color="auto"/>
              <w:bottom w:val="single" w:sz="4" w:space="0" w:color="auto"/>
              <w:right w:val="single" w:sz="4" w:space="0" w:color="auto"/>
            </w:tcBorders>
            <w:vAlign w:val="center"/>
          </w:tcPr>
          <w:p w14:paraId="1A865F93" w14:textId="77777777" w:rsidR="008F3E27" w:rsidRPr="000303BE" w:rsidRDefault="008F3E27" w:rsidP="00C33DB4">
            <w:pPr>
              <w:rPr>
                <w:rFonts w:ascii="楷体_GB2312" w:eastAsia="楷体_GB2312"/>
              </w:rPr>
            </w:pPr>
          </w:p>
        </w:tc>
        <w:tc>
          <w:tcPr>
            <w:tcW w:w="1321" w:type="dxa"/>
            <w:gridSpan w:val="3"/>
            <w:tcBorders>
              <w:top w:val="single" w:sz="4" w:space="0" w:color="auto"/>
              <w:left w:val="single" w:sz="4" w:space="0" w:color="auto"/>
              <w:bottom w:val="single" w:sz="4" w:space="0" w:color="auto"/>
              <w:right w:val="single" w:sz="4" w:space="0" w:color="auto"/>
            </w:tcBorders>
            <w:vAlign w:val="center"/>
          </w:tcPr>
          <w:p w14:paraId="300D55A2" w14:textId="77777777" w:rsidR="008F3E27" w:rsidRPr="000303BE" w:rsidRDefault="008F3E27" w:rsidP="00C33DB4">
            <w:pPr>
              <w:jc w:val="center"/>
              <w:rPr>
                <w:rFonts w:ascii="楷体_GB2312" w:eastAsia="楷体_GB2312"/>
              </w:rPr>
            </w:pPr>
          </w:p>
        </w:tc>
        <w:tc>
          <w:tcPr>
            <w:tcW w:w="801" w:type="dxa"/>
            <w:gridSpan w:val="3"/>
            <w:tcBorders>
              <w:top w:val="single" w:sz="4" w:space="0" w:color="auto"/>
              <w:left w:val="single" w:sz="4" w:space="0" w:color="auto"/>
              <w:bottom w:val="single" w:sz="4" w:space="0" w:color="auto"/>
              <w:right w:val="single" w:sz="4" w:space="0" w:color="auto"/>
            </w:tcBorders>
            <w:vAlign w:val="center"/>
          </w:tcPr>
          <w:p w14:paraId="0A9AE96B" w14:textId="77777777" w:rsidR="008F3E27" w:rsidRPr="000303BE" w:rsidRDefault="008F3E27" w:rsidP="00C33DB4">
            <w:pPr>
              <w:jc w:val="center"/>
              <w:rPr>
                <w:rFonts w:ascii="楷体_GB2312" w:eastAsia="楷体_GB2312"/>
              </w:rPr>
            </w:pPr>
          </w:p>
        </w:tc>
        <w:tc>
          <w:tcPr>
            <w:tcW w:w="775" w:type="dxa"/>
            <w:tcBorders>
              <w:top w:val="single" w:sz="4" w:space="0" w:color="auto"/>
              <w:left w:val="single" w:sz="4" w:space="0" w:color="auto"/>
              <w:bottom w:val="single" w:sz="4" w:space="0" w:color="auto"/>
              <w:right w:val="single" w:sz="4" w:space="0" w:color="auto"/>
            </w:tcBorders>
            <w:vAlign w:val="center"/>
          </w:tcPr>
          <w:p w14:paraId="73F95EDF" w14:textId="77777777" w:rsidR="008F3E27" w:rsidRPr="000303BE" w:rsidRDefault="008F3E27" w:rsidP="00C33DB4">
            <w:pPr>
              <w:jc w:val="center"/>
              <w:rPr>
                <w:rFonts w:ascii="楷体_GB2312" w:eastAsia="楷体_GB2312"/>
              </w:rPr>
            </w:pPr>
          </w:p>
        </w:tc>
        <w:tc>
          <w:tcPr>
            <w:tcW w:w="1549" w:type="dxa"/>
            <w:gridSpan w:val="2"/>
            <w:tcBorders>
              <w:top w:val="single" w:sz="4" w:space="0" w:color="auto"/>
              <w:left w:val="single" w:sz="4" w:space="0" w:color="auto"/>
              <w:bottom w:val="single" w:sz="4" w:space="0" w:color="auto"/>
              <w:right w:val="single" w:sz="4" w:space="0" w:color="auto"/>
            </w:tcBorders>
            <w:vAlign w:val="center"/>
          </w:tcPr>
          <w:p w14:paraId="40B98946" w14:textId="77777777" w:rsidR="008F3E27" w:rsidRPr="000303BE" w:rsidRDefault="008F3E27" w:rsidP="00C33DB4">
            <w:pPr>
              <w:jc w:val="center"/>
              <w:rPr>
                <w:rFonts w:ascii="楷体_GB2312" w:eastAsia="楷体_GB2312"/>
              </w:rPr>
            </w:pPr>
          </w:p>
        </w:tc>
        <w:tc>
          <w:tcPr>
            <w:tcW w:w="1524" w:type="dxa"/>
            <w:gridSpan w:val="3"/>
            <w:tcBorders>
              <w:top w:val="single" w:sz="4" w:space="0" w:color="auto"/>
              <w:left w:val="single" w:sz="4" w:space="0" w:color="auto"/>
              <w:bottom w:val="single" w:sz="4" w:space="0" w:color="auto"/>
              <w:right w:val="single" w:sz="4" w:space="0" w:color="auto"/>
            </w:tcBorders>
            <w:vAlign w:val="center"/>
          </w:tcPr>
          <w:p w14:paraId="28D40A70" w14:textId="77777777" w:rsidR="008F3E27" w:rsidRPr="000303BE" w:rsidRDefault="008F3E27" w:rsidP="00C33DB4">
            <w:pPr>
              <w:jc w:val="center"/>
              <w:rPr>
                <w:rFonts w:ascii="楷体_GB2312" w:eastAsia="楷体_GB2312"/>
              </w:rPr>
            </w:pPr>
          </w:p>
        </w:tc>
        <w:tc>
          <w:tcPr>
            <w:tcW w:w="1103" w:type="dxa"/>
            <w:tcBorders>
              <w:top w:val="single" w:sz="4" w:space="0" w:color="auto"/>
              <w:left w:val="single" w:sz="4" w:space="0" w:color="auto"/>
              <w:bottom w:val="single" w:sz="4" w:space="0" w:color="auto"/>
              <w:right w:val="single" w:sz="4" w:space="0" w:color="auto"/>
            </w:tcBorders>
            <w:vAlign w:val="center"/>
          </w:tcPr>
          <w:p w14:paraId="69A13384" w14:textId="77777777" w:rsidR="008F3E27" w:rsidRPr="000303BE" w:rsidRDefault="008F3E27" w:rsidP="00C33DB4">
            <w:pPr>
              <w:jc w:val="center"/>
              <w:rPr>
                <w:rFonts w:ascii="楷体_GB2312" w:eastAsia="楷体_GB2312"/>
              </w:rPr>
            </w:pPr>
          </w:p>
        </w:tc>
      </w:tr>
      <w:tr w:rsidR="007B35CB" w:rsidRPr="000303BE" w14:paraId="1BEA1FF0" w14:textId="77777777" w:rsidTr="00D425F8">
        <w:trPr>
          <w:trHeight w:val="576"/>
        </w:trPr>
        <w:tc>
          <w:tcPr>
            <w:tcW w:w="1115" w:type="dxa"/>
            <w:gridSpan w:val="3"/>
            <w:vMerge w:val="restart"/>
            <w:tcBorders>
              <w:top w:val="single" w:sz="4" w:space="0" w:color="auto"/>
              <w:left w:val="single" w:sz="4" w:space="0" w:color="auto"/>
              <w:bottom w:val="single" w:sz="4" w:space="0" w:color="auto"/>
              <w:right w:val="single" w:sz="4" w:space="0" w:color="auto"/>
            </w:tcBorders>
            <w:vAlign w:val="center"/>
          </w:tcPr>
          <w:p w14:paraId="505420B0" w14:textId="77777777" w:rsidR="008F3E27" w:rsidRPr="000303BE" w:rsidRDefault="008F3E27" w:rsidP="00C33DB4">
            <w:pPr>
              <w:jc w:val="center"/>
              <w:rPr>
                <w:rFonts w:ascii="楷体_GB2312" w:eastAsia="楷体_GB2312"/>
              </w:rPr>
            </w:pPr>
            <w:r w:rsidRPr="000303BE">
              <w:rPr>
                <w:rFonts w:ascii="楷体_GB2312" w:eastAsia="楷体_GB2312" w:hint="eastAsia"/>
              </w:rPr>
              <w:t>指导老师</w:t>
            </w:r>
          </w:p>
        </w:tc>
        <w:tc>
          <w:tcPr>
            <w:tcW w:w="1321" w:type="dxa"/>
            <w:gridSpan w:val="3"/>
            <w:tcBorders>
              <w:top w:val="single" w:sz="4" w:space="0" w:color="auto"/>
              <w:left w:val="single" w:sz="4" w:space="0" w:color="auto"/>
              <w:bottom w:val="single" w:sz="4" w:space="0" w:color="auto"/>
              <w:right w:val="single" w:sz="4" w:space="0" w:color="auto"/>
            </w:tcBorders>
            <w:vAlign w:val="center"/>
          </w:tcPr>
          <w:p w14:paraId="4676EC35" w14:textId="77777777" w:rsidR="008F3E27" w:rsidRPr="000303BE" w:rsidRDefault="008F3E27" w:rsidP="00C33DB4">
            <w:pPr>
              <w:jc w:val="center"/>
              <w:rPr>
                <w:rFonts w:ascii="楷体_GB2312" w:eastAsia="楷体_GB2312"/>
              </w:rPr>
            </w:pPr>
            <w:r w:rsidRPr="000303BE">
              <w:rPr>
                <w:rFonts w:ascii="楷体_GB2312" w:eastAsia="楷体_GB2312" w:hint="eastAsia"/>
              </w:rPr>
              <w:t>姓　名</w:t>
            </w:r>
          </w:p>
        </w:tc>
        <w:tc>
          <w:tcPr>
            <w:tcW w:w="3125" w:type="dxa"/>
            <w:gridSpan w:val="6"/>
            <w:tcBorders>
              <w:top w:val="single" w:sz="4" w:space="0" w:color="auto"/>
              <w:left w:val="single" w:sz="4" w:space="0" w:color="auto"/>
              <w:bottom w:val="single" w:sz="4" w:space="0" w:color="auto"/>
              <w:right w:val="single" w:sz="4" w:space="0" w:color="auto"/>
            </w:tcBorders>
            <w:vAlign w:val="center"/>
          </w:tcPr>
          <w:p w14:paraId="5B509926" w14:textId="77777777" w:rsidR="008F3E27" w:rsidRPr="000303BE" w:rsidRDefault="008F3E27" w:rsidP="00C33DB4">
            <w:pPr>
              <w:ind w:left="132"/>
              <w:jc w:val="center"/>
              <w:rPr>
                <w:rFonts w:ascii="楷体_GB2312" w:eastAsia="楷体_GB2312"/>
              </w:rPr>
            </w:pPr>
            <w:r w:rsidRPr="000303BE">
              <w:rPr>
                <w:rFonts w:ascii="楷体_GB2312" w:eastAsia="楷体_GB2312" w:hint="eastAsia"/>
              </w:rPr>
              <w:t>单　位</w:t>
            </w:r>
          </w:p>
        </w:tc>
        <w:tc>
          <w:tcPr>
            <w:tcW w:w="1524" w:type="dxa"/>
            <w:gridSpan w:val="3"/>
            <w:tcBorders>
              <w:top w:val="single" w:sz="4" w:space="0" w:color="auto"/>
              <w:left w:val="single" w:sz="4" w:space="0" w:color="auto"/>
              <w:bottom w:val="single" w:sz="4" w:space="0" w:color="auto"/>
              <w:right w:val="single" w:sz="4" w:space="0" w:color="auto"/>
            </w:tcBorders>
            <w:vAlign w:val="center"/>
          </w:tcPr>
          <w:p w14:paraId="3E103639" w14:textId="77777777" w:rsidR="008F3E27" w:rsidRPr="000303BE" w:rsidRDefault="008F3E27" w:rsidP="00C33DB4">
            <w:pPr>
              <w:jc w:val="center"/>
              <w:rPr>
                <w:rFonts w:ascii="楷体_GB2312" w:eastAsia="楷体_GB2312"/>
              </w:rPr>
            </w:pPr>
            <w:r w:rsidRPr="000303BE">
              <w:rPr>
                <w:rFonts w:ascii="楷体_GB2312" w:eastAsia="楷体_GB2312" w:hint="eastAsia"/>
              </w:rPr>
              <w:t>职　称</w:t>
            </w:r>
          </w:p>
        </w:tc>
        <w:tc>
          <w:tcPr>
            <w:tcW w:w="1103" w:type="dxa"/>
            <w:tcBorders>
              <w:top w:val="single" w:sz="4" w:space="0" w:color="auto"/>
              <w:left w:val="single" w:sz="4" w:space="0" w:color="auto"/>
              <w:bottom w:val="single" w:sz="4" w:space="0" w:color="auto"/>
              <w:right w:val="single" w:sz="4" w:space="0" w:color="auto"/>
            </w:tcBorders>
            <w:vAlign w:val="center"/>
          </w:tcPr>
          <w:p w14:paraId="0EFD065F" w14:textId="77777777" w:rsidR="008F3E27" w:rsidRPr="000303BE" w:rsidRDefault="008F3E27" w:rsidP="00C33DB4">
            <w:pPr>
              <w:jc w:val="center"/>
              <w:rPr>
                <w:rFonts w:ascii="楷体_GB2312" w:eastAsia="楷体_GB2312"/>
              </w:rPr>
            </w:pPr>
            <w:r w:rsidRPr="000303BE">
              <w:rPr>
                <w:rFonts w:ascii="楷体_GB2312" w:eastAsia="楷体_GB2312" w:hint="eastAsia"/>
              </w:rPr>
              <w:t>签　名</w:t>
            </w:r>
          </w:p>
        </w:tc>
      </w:tr>
      <w:tr w:rsidR="007B35CB" w:rsidRPr="000303BE" w14:paraId="51E65A2C" w14:textId="77777777" w:rsidTr="00D425F8">
        <w:trPr>
          <w:trHeight w:val="406"/>
        </w:trPr>
        <w:tc>
          <w:tcPr>
            <w:tcW w:w="1115" w:type="dxa"/>
            <w:gridSpan w:val="3"/>
            <w:vMerge/>
            <w:tcBorders>
              <w:top w:val="single" w:sz="4" w:space="0" w:color="auto"/>
              <w:left w:val="single" w:sz="4" w:space="0" w:color="auto"/>
              <w:bottom w:val="single" w:sz="4" w:space="0" w:color="auto"/>
              <w:right w:val="single" w:sz="4" w:space="0" w:color="auto"/>
            </w:tcBorders>
            <w:vAlign w:val="center"/>
          </w:tcPr>
          <w:p w14:paraId="7FD80137" w14:textId="77777777" w:rsidR="008F3E27" w:rsidRPr="000303BE" w:rsidRDefault="008F3E27" w:rsidP="00C33DB4">
            <w:pPr>
              <w:rPr>
                <w:rFonts w:ascii="楷体_GB2312" w:eastAsia="楷体_GB2312"/>
              </w:rPr>
            </w:pPr>
          </w:p>
        </w:tc>
        <w:tc>
          <w:tcPr>
            <w:tcW w:w="1321" w:type="dxa"/>
            <w:gridSpan w:val="3"/>
            <w:tcBorders>
              <w:top w:val="single" w:sz="4" w:space="0" w:color="auto"/>
              <w:left w:val="single" w:sz="4" w:space="0" w:color="auto"/>
              <w:bottom w:val="single" w:sz="4" w:space="0" w:color="auto"/>
              <w:right w:val="single" w:sz="4" w:space="0" w:color="auto"/>
            </w:tcBorders>
            <w:vAlign w:val="center"/>
          </w:tcPr>
          <w:p w14:paraId="1CB3A2AE" w14:textId="77777777" w:rsidR="008F3E27" w:rsidRPr="000303BE" w:rsidRDefault="008F3E27" w:rsidP="00C33DB4">
            <w:pPr>
              <w:rPr>
                <w:rFonts w:ascii="楷体_GB2312" w:eastAsia="楷体_GB2312"/>
              </w:rPr>
            </w:pPr>
          </w:p>
        </w:tc>
        <w:tc>
          <w:tcPr>
            <w:tcW w:w="3125" w:type="dxa"/>
            <w:gridSpan w:val="6"/>
            <w:tcBorders>
              <w:top w:val="single" w:sz="4" w:space="0" w:color="auto"/>
              <w:left w:val="single" w:sz="4" w:space="0" w:color="auto"/>
              <w:bottom w:val="single" w:sz="4" w:space="0" w:color="auto"/>
              <w:right w:val="single" w:sz="4" w:space="0" w:color="auto"/>
            </w:tcBorders>
            <w:vAlign w:val="center"/>
          </w:tcPr>
          <w:p w14:paraId="32749EE4" w14:textId="77777777" w:rsidR="008F3E27" w:rsidRPr="000303BE" w:rsidRDefault="008F3E27" w:rsidP="00C33DB4">
            <w:pPr>
              <w:rPr>
                <w:rFonts w:ascii="楷体_GB2312" w:eastAsia="楷体_GB2312"/>
              </w:rPr>
            </w:pPr>
          </w:p>
        </w:tc>
        <w:tc>
          <w:tcPr>
            <w:tcW w:w="1524" w:type="dxa"/>
            <w:gridSpan w:val="3"/>
            <w:tcBorders>
              <w:top w:val="single" w:sz="4" w:space="0" w:color="auto"/>
              <w:left w:val="single" w:sz="4" w:space="0" w:color="auto"/>
              <w:bottom w:val="single" w:sz="4" w:space="0" w:color="auto"/>
              <w:right w:val="single" w:sz="4" w:space="0" w:color="auto"/>
            </w:tcBorders>
            <w:vAlign w:val="center"/>
          </w:tcPr>
          <w:p w14:paraId="3F0054B7" w14:textId="77777777" w:rsidR="008F3E27" w:rsidRPr="000303BE" w:rsidRDefault="008F3E27" w:rsidP="00C33DB4">
            <w:pPr>
              <w:rPr>
                <w:rFonts w:ascii="楷体_GB2312" w:eastAsia="楷体_GB2312"/>
              </w:rPr>
            </w:pPr>
          </w:p>
        </w:tc>
        <w:tc>
          <w:tcPr>
            <w:tcW w:w="1103" w:type="dxa"/>
            <w:tcBorders>
              <w:top w:val="single" w:sz="4" w:space="0" w:color="auto"/>
              <w:left w:val="single" w:sz="4" w:space="0" w:color="auto"/>
              <w:bottom w:val="single" w:sz="4" w:space="0" w:color="auto"/>
              <w:right w:val="single" w:sz="4" w:space="0" w:color="auto"/>
            </w:tcBorders>
            <w:vAlign w:val="center"/>
          </w:tcPr>
          <w:p w14:paraId="0ABEB9B0" w14:textId="77777777" w:rsidR="008F3E27" w:rsidRPr="000303BE" w:rsidRDefault="008F3E27" w:rsidP="00C33DB4">
            <w:pPr>
              <w:rPr>
                <w:rFonts w:ascii="楷体_GB2312" w:eastAsia="楷体_GB2312"/>
              </w:rPr>
            </w:pPr>
          </w:p>
        </w:tc>
      </w:tr>
      <w:tr w:rsidR="008F3E27" w:rsidRPr="000303BE" w14:paraId="2D2E0179" w14:textId="77777777" w:rsidTr="00D425F8">
        <w:trPr>
          <w:trHeight w:val="1411"/>
        </w:trPr>
        <w:tc>
          <w:tcPr>
            <w:tcW w:w="8188" w:type="dxa"/>
            <w:gridSpan w:val="16"/>
            <w:tcBorders>
              <w:top w:val="single" w:sz="4" w:space="0" w:color="auto"/>
              <w:left w:val="single" w:sz="4" w:space="0" w:color="auto"/>
              <w:bottom w:val="single" w:sz="4" w:space="0" w:color="auto"/>
              <w:right w:val="single" w:sz="4" w:space="0" w:color="auto"/>
            </w:tcBorders>
          </w:tcPr>
          <w:p w14:paraId="0D1E1D88" w14:textId="77777777" w:rsidR="008F3E27" w:rsidRPr="000303BE" w:rsidRDefault="008F3E27" w:rsidP="00C33DB4">
            <w:pPr>
              <w:rPr>
                <w:rFonts w:ascii="楷体_GB2312" w:eastAsia="楷体_GB2312"/>
              </w:rPr>
            </w:pPr>
            <w:r w:rsidRPr="000303BE">
              <w:rPr>
                <w:rFonts w:ascii="楷体_GB2312" w:eastAsia="楷体_GB2312" w:hint="eastAsia"/>
              </w:rPr>
              <w:t>项目负责人获奖情况</w:t>
            </w:r>
          </w:p>
          <w:p w14:paraId="575FB230" w14:textId="77777777" w:rsidR="008F3E27" w:rsidRPr="000303BE" w:rsidRDefault="008F3E27" w:rsidP="00C33DB4">
            <w:pPr>
              <w:rPr>
                <w:rFonts w:ascii="楷体_GB2312" w:eastAsia="楷体_GB2312"/>
              </w:rPr>
            </w:pPr>
          </w:p>
          <w:p w14:paraId="0D43B5BB" w14:textId="77777777" w:rsidR="008F3E27" w:rsidRPr="000303BE" w:rsidRDefault="008F3E27" w:rsidP="00C33DB4">
            <w:pPr>
              <w:rPr>
                <w:rFonts w:ascii="楷体_GB2312" w:eastAsia="楷体_GB2312"/>
              </w:rPr>
            </w:pPr>
          </w:p>
          <w:p w14:paraId="799F75B0" w14:textId="77777777" w:rsidR="008F3E27" w:rsidRPr="000303BE" w:rsidRDefault="008F3E27" w:rsidP="00C33DB4">
            <w:pPr>
              <w:rPr>
                <w:rFonts w:ascii="楷体_GB2312" w:eastAsia="楷体_GB2312"/>
              </w:rPr>
            </w:pPr>
          </w:p>
          <w:p w14:paraId="7572C7F6" w14:textId="77777777" w:rsidR="008F3E27" w:rsidRPr="000303BE" w:rsidRDefault="008F3E27" w:rsidP="00C33DB4">
            <w:pPr>
              <w:rPr>
                <w:rFonts w:ascii="楷体_GB2312" w:eastAsia="楷体_GB2312"/>
              </w:rPr>
            </w:pPr>
          </w:p>
          <w:p w14:paraId="4F6E1F47" w14:textId="77777777" w:rsidR="008F3E27" w:rsidRPr="000303BE" w:rsidRDefault="008F3E27" w:rsidP="00C33DB4">
            <w:pPr>
              <w:rPr>
                <w:rFonts w:ascii="楷体_GB2312" w:eastAsia="楷体_GB2312"/>
              </w:rPr>
            </w:pPr>
          </w:p>
          <w:p w14:paraId="4EB2CAD2" w14:textId="77777777" w:rsidR="008F3E27" w:rsidRPr="000303BE" w:rsidRDefault="008F3E27" w:rsidP="00C33DB4">
            <w:pPr>
              <w:rPr>
                <w:rFonts w:ascii="楷体_GB2312" w:eastAsia="楷体_GB2312"/>
              </w:rPr>
            </w:pPr>
          </w:p>
          <w:p w14:paraId="3C1BC6F0" w14:textId="77777777" w:rsidR="008F3E27" w:rsidRPr="000303BE" w:rsidRDefault="008F3E27" w:rsidP="00C33DB4">
            <w:pPr>
              <w:rPr>
                <w:rFonts w:ascii="楷体_GB2312" w:eastAsia="楷体_GB2312"/>
              </w:rPr>
            </w:pPr>
          </w:p>
          <w:p w14:paraId="10ABA734" w14:textId="77777777" w:rsidR="008F3E27" w:rsidRPr="000303BE" w:rsidRDefault="008F3E27" w:rsidP="00C33DB4">
            <w:pPr>
              <w:rPr>
                <w:rFonts w:ascii="楷体_GB2312" w:eastAsia="楷体_GB2312"/>
              </w:rPr>
            </w:pPr>
          </w:p>
          <w:p w14:paraId="243A2A58" w14:textId="77777777" w:rsidR="008F3E27" w:rsidRPr="000303BE" w:rsidRDefault="008F3E27" w:rsidP="00C33DB4">
            <w:pPr>
              <w:rPr>
                <w:rFonts w:ascii="楷体_GB2312" w:eastAsia="楷体_GB2312"/>
              </w:rPr>
            </w:pPr>
          </w:p>
          <w:p w14:paraId="66772B23" w14:textId="77777777" w:rsidR="008F3E27" w:rsidRPr="000303BE" w:rsidRDefault="008F3E27" w:rsidP="00C33DB4">
            <w:pPr>
              <w:rPr>
                <w:rFonts w:ascii="楷体_GB2312" w:eastAsia="楷体_GB2312"/>
              </w:rPr>
            </w:pPr>
          </w:p>
          <w:p w14:paraId="04BECE43" w14:textId="77777777" w:rsidR="008F3E27" w:rsidRPr="000303BE" w:rsidRDefault="008F3E27" w:rsidP="00C33DB4">
            <w:pPr>
              <w:rPr>
                <w:rFonts w:ascii="楷体_GB2312" w:eastAsia="楷体_GB2312"/>
              </w:rPr>
            </w:pPr>
          </w:p>
          <w:p w14:paraId="26FB8D13" w14:textId="77777777" w:rsidR="008F3E27" w:rsidRPr="000303BE" w:rsidRDefault="008F3E27" w:rsidP="00C33DB4">
            <w:pPr>
              <w:rPr>
                <w:rFonts w:ascii="楷体_GB2312" w:eastAsia="楷体_GB2312"/>
              </w:rPr>
            </w:pPr>
          </w:p>
          <w:p w14:paraId="1B5FD63D" w14:textId="77777777" w:rsidR="008F3E27" w:rsidRPr="000303BE" w:rsidRDefault="008F3E27" w:rsidP="00C33DB4">
            <w:pPr>
              <w:rPr>
                <w:rFonts w:ascii="楷体_GB2312" w:eastAsia="楷体_GB2312"/>
              </w:rPr>
            </w:pPr>
          </w:p>
          <w:p w14:paraId="46AAAED0" w14:textId="77777777" w:rsidR="008F3E27" w:rsidRPr="000303BE" w:rsidRDefault="008F3E27" w:rsidP="00C33DB4">
            <w:pPr>
              <w:rPr>
                <w:rFonts w:ascii="楷体_GB2312" w:eastAsia="楷体_GB2312"/>
              </w:rPr>
            </w:pPr>
          </w:p>
          <w:p w14:paraId="1D013470" w14:textId="77777777" w:rsidR="008F3E27" w:rsidRPr="000303BE" w:rsidRDefault="008F3E27" w:rsidP="00C33DB4">
            <w:pPr>
              <w:rPr>
                <w:rFonts w:ascii="楷体_GB2312" w:eastAsia="楷体_GB2312"/>
              </w:rPr>
            </w:pPr>
          </w:p>
          <w:p w14:paraId="52455C1E" w14:textId="77777777" w:rsidR="008F3E27" w:rsidRPr="000303BE" w:rsidRDefault="008F3E27" w:rsidP="00C33DB4">
            <w:pPr>
              <w:rPr>
                <w:rFonts w:ascii="楷体_GB2312" w:eastAsia="楷体_GB2312"/>
              </w:rPr>
            </w:pPr>
          </w:p>
          <w:p w14:paraId="49EBC3EA" w14:textId="77777777" w:rsidR="008F3E27" w:rsidRPr="000303BE" w:rsidRDefault="008F3E27" w:rsidP="00C33DB4">
            <w:pPr>
              <w:rPr>
                <w:rFonts w:ascii="楷体_GB2312" w:eastAsia="楷体_GB2312"/>
              </w:rPr>
            </w:pPr>
          </w:p>
          <w:p w14:paraId="74C7B9C0" w14:textId="77777777" w:rsidR="008F3E27" w:rsidRPr="000303BE" w:rsidRDefault="008F3E27" w:rsidP="00C33DB4">
            <w:pPr>
              <w:rPr>
                <w:rFonts w:ascii="楷体_GB2312" w:eastAsia="楷体_GB2312"/>
              </w:rPr>
            </w:pPr>
          </w:p>
        </w:tc>
      </w:tr>
      <w:tr w:rsidR="007B35CB" w:rsidRPr="000303BE" w14:paraId="66B9D7C9" w14:textId="77777777" w:rsidTr="00D425F8">
        <w:trPr>
          <w:trHeight w:val="416"/>
        </w:trPr>
        <w:tc>
          <w:tcPr>
            <w:tcW w:w="1530" w:type="dxa"/>
            <w:gridSpan w:val="4"/>
            <w:tcBorders>
              <w:top w:val="single" w:sz="4" w:space="0" w:color="auto"/>
              <w:left w:val="single" w:sz="4" w:space="0" w:color="auto"/>
              <w:bottom w:val="single" w:sz="4" w:space="0" w:color="auto"/>
              <w:right w:val="single" w:sz="4" w:space="0" w:color="auto"/>
            </w:tcBorders>
          </w:tcPr>
          <w:p w14:paraId="58FB4936" w14:textId="77777777" w:rsidR="008F3E27" w:rsidRPr="000303BE" w:rsidRDefault="008F3E27" w:rsidP="00C33DB4">
            <w:pPr>
              <w:rPr>
                <w:rFonts w:ascii="楷体_GB2312" w:eastAsia="楷体_GB2312"/>
              </w:rPr>
            </w:pPr>
            <w:r w:rsidRPr="000303BE">
              <w:rPr>
                <w:rFonts w:ascii="楷体_GB2312" w:eastAsia="楷体_GB2312" w:hint="eastAsia"/>
              </w:rPr>
              <w:lastRenderedPageBreak/>
              <w:t>项目编号</w:t>
            </w:r>
          </w:p>
        </w:tc>
        <w:tc>
          <w:tcPr>
            <w:tcW w:w="6658" w:type="dxa"/>
            <w:gridSpan w:val="12"/>
            <w:tcBorders>
              <w:top w:val="single" w:sz="4" w:space="0" w:color="auto"/>
              <w:left w:val="single" w:sz="4" w:space="0" w:color="auto"/>
              <w:bottom w:val="single" w:sz="4" w:space="0" w:color="auto"/>
              <w:right w:val="single" w:sz="4" w:space="0" w:color="auto"/>
            </w:tcBorders>
          </w:tcPr>
          <w:p w14:paraId="3B3476AE" w14:textId="77777777" w:rsidR="008F3E27" w:rsidRPr="000303BE" w:rsidRDefault="008F3E27" w:rsidP="00C33DB4">
            <w:pPr>
              <w:rPr>
                <w:rFonts w:ascii="楷体_GB2312" w:eastAsia="楷体_GB2312"/>
              </w:rPr>
            </w:pPr>
            <w:r w:rsidRPr="000303BE">
              <w:rPr>
                <w:rFonts w:ascii="楷体_GB2312" w:eastAsia="楷体_GB2312" w:hint="eastAsia"/>
              </w:rPr>
              <w:t>（评审用，办公室填写）</w:t>
            </w:r>
          </w:p>
        </w:tc>
      </w:tr>
      <w:tr w:rsidR="008F3E27" w:rsidRPr="000303BE" w14:paraId="7CEC0334" w14:textId="77777777" w:rsidTr="00D425F8">
        <w:trPr>
          <w:trHeight w:val="2803"/>
        </w:trPr>
        <w:tc>
          <w:tcPr>
            <w:tcW w:w="8188" w:type="dxa"/>
            <w:gridSpan w:val="16"/>
            <w:tcBorders>
              <w:top w:val="single" w:sz="4" w:space="0" w:color="auto"/>
              <w:left w:val="single" w:sz="4" w:space="0" w:color="auto"/>
              <w:bottom w:val="single" w:sz="4" w:space="0" w:color="auto"/>
              <w:right w:val="single" w:sz="4" w:space="0" w:color="auto"/>
            </w:tcBorders>
          </w:tcPr>
          <w:p w14:paraId="02982D6A" w14:textId="77777777" w:rsidR="008F3E27" w:rsidRPr="000303BE" w:rsidRDefault="008F3E27" w:rsidP="00C33DB4">
            <w:pPr>
              <w:rPr>
                <w:rFonts w:ascii="楷体_GB2312" w:eastAsia="楷体_GB2312"/>
              </w:rPr>
            </w:pPr>
            <w:r w:rsidRPr="000303BE">
              <w:rPr>
                <w:rFonts w:ascii="楷体_GB2312" w:eastAsia="楷体_GB2312" w:hint="eastAsia"/>
              </w:rPr>
              <w:t>研究内容提要（限200字以内）</w:t>
            </w:r>
          </w:p>
          <w:p w14:paraId="2312E47F" w14:textId="77777777" w:rsidR="008F3E27" w:rsidRPr="00E07DEF" w:rsidRDefault="0073773B" w:rsidP="00E07DEF">
            <w:pPr>
              <w:pStyle w:val="a8"/>
              <w:numPr>
                <w:ilvl w:val="0"/>
                <w:numId w:val="5"/>
              </w:numPr>
              <w:ind w:firstLineChars="0"/>
              <w:rPr>
                <w:rFonts w:ascii="楷体_GB2312" w:eastAsia="楷体_GB2312"/>
              </w:rPr>
            </w:pPr>
            <w:r w:rsidRPr="00E07DEF">
              <w:rPr>
                <w:rFonts w:ascii="楷体_GB2312" w:eastAsia="楷体_GB2312" w:hint="eastAsia"/>
              </w:rPr>
              <w:t>基于python</w:t>
            </w:r>
            <w:r w:rsidR="00E07DEF" w:rsidRPr="00E07DEF">
              <w:rPr>
                <w:rFonts w:ascii="楷体_GB2312" w:eastAsia="楷体_GB2312" w:hint="eastAsia"/>
              </w:rPr>
              <w:t>的Web开发。利用python成熟的模版技术，实现多用户下的评论撰写及发布功能、评分与阅读数据展示等功能，形成针对我校特色食堂的创新网络交流平台。</w:t>
            </w:r>
          </w:p>
          <w:p w14:paraId="26D49D54" w14:textId="77777777" w:rsidR="00E07DEF" w:rsidRDefault="00E07DEF" w:rsidP="00E07DEF">
            <w:pPr>
              <w:pStyle w:val="a8"/>
              <w:numPr>
                <w:ilvl w:val="0"/>
                <w:numId w:val="5"/>
              </w:numPr>
              <w:ind w:firstLineChars="0"/>
              <w:rPr>
                <w:rFonts w:ascii="楷体_GB2312" w:eastAsia="楷体_GB2312"/>
              </w:rPr>
            </w:pPr>
            <w:r>
              <w:rPr>
                <w:rFonts w:ascii="楷体_GB2312" w:eastAsia="楷体_GB2312" w:hint="eastAsia"/>
              </w:rPr>
              <w:t>基于MySQL的数据管理。</w:t>
            </w:r>
            <w:r w:rsidR="00083D1E">
              <w:rPr>
                <w:rFonts w:ascii="楷体_GB2312" w:eastAsia="楷体_GB2312" w:hint="eastAsia"/>
              </w:rPr>
              <w:t>通过MySQL数据库，实现食堂管理员、学生、游客等不同登陆用户，对信息不同权限的增添、删改、查找。</w:t>
            </w:r>
          </w:p>
          <w:p w14:paraId="45A46B0B" w14:textId="77777777" w:rsidR="00083D1E" w:rsidRDefault="009114E1" w:rsidP="00E07DEF">
            <w:pPr>
              <w:pStyle w:val="a8"/>
              <w:numPr>
                <w:ilvl w:val="0"/>
                <w:numId w:val="5"/>
              </w:numPr>
              <w:ind w:firstLineChars="0"/>
              <w:rPr>
                <w:rFonts w:ascii="楷体_GB2312" w:eastAsia="楷体_GB2312"/>
              </w:rPr>
            </w:pPr>
            <w:r>
              <w:rPr>
                <w:rFonts w:ascii="楷体_GB2312" w:eastAsia="楷体_GB2312" w:hint="eastAsia"/>
              </w:rPr>
              <w:t>基于MySQL的数据利用python实现数据可视化</w:t>
            </w:r>
            <w:r w:rsidR="00C37091">
              <w:rPr>
                <w:rFonts w:ascii="楷体_GB2312" w:eastAsia="楷体_GB2312" w:hint="eastAsia"/>
              </w:rPr>
              <w:t>。</w:t>
            </w:r>
          </w:p>
          <w:p w14:paraId="4FAB626E" w14:textId="77777777" w:rsidR="00083D1E" w:rsidRPr="00E07DEF" w:rsidRDefault="00083D1E" w:rsidP="00E07DEF">
            <w:pPr>
              <w:pStyle w:val="a8"/>
              <w:numPr>
                <w:ilvl w:val="0"/>
                <w:numId w:val="5"/>
              </w:numPr>
              <w:ind w:firstLineChars="0"/>
              <w:rPr>
                <w:rFonts w:ascii="楷体_GB2312" w:eastAsia="楷体_GB2312"/>
              </w:rPr>
            </w:pPr>
            <w:r>
              <w:rPr>
                <w:rFonts w:ascii="楷体_GB2312" w:eastAsia="楷体_GB2312" w:hint="eastAsia"/>
              </w:rPr>
              <w:t>基于面向对象方法的软件系统分析与设计</w:t>
            </w:r>
            <w:r w:rsidR="004C11B6">
              <w:rPr>
                <w:rFonts w:ascii="楷体_GB2312" w:eastAsia="楷体_GB2312" w:hint="eastAsia"/>
              </w:rPr>
              <w:t>。</w:t>
            </w:r>
          </w:p>
        </w:tc>
      </w:tr>
      <w:tr w:rsidR="008F3E27" w:rsidRPr="008A7099" w14:paraId="0FD442A4" w14:textId="77777777" w:rsidTr="00D425F8">
        <w:trPr>
          <w:trHeight w:val="1703"/>
        </w:trPr>
        <w:tc>
          <w:tcPr>
            <w:tcW w:w="8188" w:type="dxa"/>
            <w:gridSpan w:val="16"/>
            <w:tcBorders>
              <w:top w:val="single" w:sz="4" w:space="0" w:color="auto"/>
              <w:left w:val="single" w:sz="4" w:space="0" w:color="auto"/>
              <w:bottom w:val="single" w:sz="4" w:space="0" w:color="auto"/>
              <w:right w:val="single" w:sz="4" w:space="0" w:color="auto"/>
            </w:tcBorders>
          </w:tcPr>
          <w:p w14:paraId="0543DBA7" w14:textId="77777777" w:rsidR="008F3E27" w:rsidRDefault="008F3E27" w:rsidP="00C33DB4">
            <w:pPr>
              <w:rPr>
                <w:rFonts w:ascii="楷体_GB2312" w:eastAsia="楷体_GB2312"/>
              </w:rPr>
            </w:pPr>
            <w:r w:rsidRPr="000303BE">
              <w:rPr>
                <w:rFonts w:ascii="楷体_GB2312" w:eastAsia="楷体_GB2312" w:hint="eastAsia"/>
              </w:rPr>
              <w:t>研究的目的和意义（限500-1000字）</w:t>
            </w:r>
          </w:p>
          <w:p w14:paraId="174E4F97" w14:textId="77777777" w:rsidR="008F3E27" w:rsidRDefault="004C11B6" w:rsidP="00C33DB4">
            <w:pPr>
              <w:rPr>
                <w:rFonts w:ascii="楷体_GB2312" w:eastAsia="楷体_GB2312"/>
              </w:rPr>
            </w:pPr>
            <w:r>
              <w:rPr>
                <w:rFonts w:ascii="楷体_GB2312" w:eastAsia="楷体_GB2312" w:hint="eastAsia"/>
              </w:rPr>
              <w:t xml:space="preserve">   南</w:t>
            </w:r>
            <w:r w:rsidR="0050213D">
              <w:rPr>
                <w:rFonts w:ascii="楷体_GB2312" w:eastAsia="楷体_GB2312" w:hint="eastAsia"/>
              </w:rPr>
              <w:t>京高校无不知道“吃在南航”，食堂文化确是我校一大特色，经常因其</w:t>
            </w:r>
            <w:r>
              <w:rPr>
                <w:rFonts w:ascii="楷体_GB2312" w:eastAsia="楷体_GB2312" w:hint="eastAsia"/>
              </w:rPr>
              <w:t>精美的</w:t>
            </w:r>
            <w:r w:rsidR="00221DF7">
              <w:rPr>
                <w:rFonts w:ascii="楷体_GB2312" w:eastAsia="楷体_GB2312" w:hint="eastAsia"/>
              </w:rPr>
              <w:t>装修、美味的菜品登上各大新闻媒体和热搜，许多人也因此慕名而来</w:t>
            </w:r>
            <w:r>
              <w:rPr>
                <w:rFonts w:ascii="楷体_GB2312" w:eastAsia="楷体_GB2312" w:hint="eastAsia"/>
              </w:rPr>
              <w:t>。作为南航学子，我们不仅在这里接受知识的滋养，更是修炼出美食家的味觉，</w:t>
            </w:r>
            <w:r w:rsidR="0050213D">
              <w:rPr>
                <w:rFonts w:ascii="楷体_GB2312" w:eastAsia="楷体_GB2312" w:hint="eastAsia"/>
              </w:rPr>
              <w:t>在各种菜式上有自己独到的点评，也常常纠结与“今天吃什么”的永恒问题。而食堂管理人员也致力于让学生吃的更放心、更舒适，定期通过微信、现场采访等方式了解学生们的饮食习惯，并依据同学们的反馈来评定外包窗口是否符合标准和需求。</w:t>
            </w:r>
          </w:p>
          <w:p w14:paraId="325016FE" w14:textId="77777777" w:rsidR="00D5268A" w:rsidRDefault="0050213D" w:rsidP="00C33DB4">
            <w:pPr>
              <w:rPr>
                <w:rFonts w:ascii="楷体_GB2312" w:eastAsia="楷体_GB2312"/>
              </w:rPr>
            </w:pPr>
            <w:r>
              <w:rPr>
                <w:rFonts w:ascii="楷体_GB2312" w:eastAsia="楷体_GB2312"/>
              </w:rPr>
              <w:t xml:space="preserve">   </w:t>
            </w:r>
            <w:r>
              <w:rPr>
                <w:rFonts w:ascii="楷体_GB2312" w:eastAsia="楷体_GB2312" w:hint="eastAsia"/>
              </w:rPr>
              <w:t>然而，</w:t>
            </w:r>
            <w:r w:rsidR="0097337A">
              <w:rPr>
                <w:rFonts w:ascii="楷体_GB2312" w:eastAsia="楷体_GB2312" w:hint="eastAsia"/>
              </w:rPr>
              <w:t>人们只能通过微信公众号、新闻报道等方式窥到一隅南航食堂的风采；学生们也没有统一反映食堂问题的平台，只在朋友圈、QQ空间等社交平台小规模讨论；食堂管理人员通过调查、询问等方式获取信息</w:t>
            </w:r>
            <w:r w:rsidR="00E37CB5">
              <w:rPr>
                <w:rFonts w:ascii="楷体_GB2312" w:eastAsia="楷体_GB2312" w:hint="eastAsia"/>
              </w:rPr>
              <w:t>量小、信息可信度低，这就导致一些不受欢迎的菜品长期存在，产生浪费，或者受欢迎的菜品供应量小，无法满足师生的需求。</w:t>
            </w:r>
          </w:p>
          <w:p w14:paraId="458EDE86" w14:textId="77777777" w:rsidR="0050213D" w:rsidRDefault="00E37CB5" w:rsidP="00D5268A">
            <w:pPr>
              <w:ind w:firstLineChars="150" w:firstLine="360"/>
              <w:rPr>
                <w:rFonts w:ascii="楷体_GB2312" w:eastAsia="楷体_GB2312"/>
              </w:rPr>
            </w:pPr>
            <w:r>
              <w:rPr>
                <w:rFonts w:ascii="楷体_GB2312" w:eastAsia="楷体_GB2312" w:hint="eastAsia"/>
              </w:rPr>
              <w:t>综合以上各方面原因，需要</w:t>
            </w:r>
            <w:r w:rsidR="00E17D8A">
              <w:rPr>
                <w:rFonts w:ascii="楷体_GB2312" w:eastAsia="楷体_GB2312" w:hint="eastAsia"/>
              </w:rPr>
              <w:t>建立</w:t>
            </w:r>
            <w:r>
              <w:rPr>
                <w:rFonts w:ascii="楷体_GB2312" w:eastAsia="楷体_GB2312" w:hint="eastAsia"/>
              </w:rPr>
              <w:t>一个尽量全方位、多层次的南航食堂评价系统，用于展示食堂风采、反映食堂问题、整合食堂信息</w:t>
            </w:r>
            <w:r w:rsidR="00E17D8A">
              <w:rPr>
                <w:rFonts w:ascii="楷体_GB2312" w:eastAsia="楷体_GB2312" w:hint="eastAsia"/>
              </w:rPr>
              <w:t>，帮助学生选择适合自己口味的菜品，以及食堂管理人员更好地规划调整。</w:t>
            </w:r>
          </w:p>
          <w:p w14:paraId="14FB82C3" w14:textId="77777777" w:rsidR="00E17D8A" w:rsidRPr="00E17D8A" w:rsidRDefault="00E17D8A" w:rsidP="00C33DB4">
            <w:pPr>
              <w:rPr>
                <w:rFonts w:ascii="楷体_GB2312" w:eastAsia="楷体_GB2312"/>
              </w:rPr>
            </w:pPr>
            <w:r>
              <w:rPr>
                <w:rFonts w:ascii="楷体_GB2312" w:eastAsia="楷体_GB2312" w:hint="eastAsia"/>
              </w:rPr>
              <w:t xml:space="preserve">   对于本校学生，一个全国独有的高校食堂评价系统能大大增添南航学子的自豪感</w:t>
            </w:r>
            <w:r w:rsidR="00D5268A">
              <w:rPr>
                <w:rFonts w:ascii="楷体_GB2312" w:eastAsia="楷体_GB2312" w:hint="eastAsia"/>
              </w:rPr>
              <w:t>和幸福感</w:t>
            </w:r>
            <w:r>
              <w:rPr>
                <w:rFonts w:ascii="楷体_GB2312" w:eastAsia="楷体_GB2312" w:hint="eastAsia"/>
              </w:rPr>
              <w:t>，言论渠道更加多元化；对于食堂管理人员，在系统上浏览学生的评价、直观地看到各类菜品的综合评分，大大减少了工作量而提高了工作效率；对于大学，一个全方位展示食堂文化和学生生活的网站能显著提高学校的知名度，</w:t>
            </w:r>
            <w:r w:rsidR="00D5268A">
              <w:rPr>
                <w:rFonts w:ascii="楷体_GB2312" w:eastAsia="楷体_GB2312" w:hint="eastAsia"/>
              </w:rPr>
              <w:t>进而从其他方面提升学校综合水平。除此之外，评价系统能够真实反映菜品的受欢迎程度，</w:t>
            </w:r>
            <w:r w:rsidR="00C37091">
              <w:rPr>
                <w:rFonts w:ascii="楷体_GB2312" w:eastAsia="楷体_GB2312" w:hint="eastAsia"/>
              </w:rPr>
              <w:t>同时形成数据可视化图表，</w:t>
            </w:r>
            <w:r w:rsidR="00D5268A">
              <w:rPr>
                <w:rFonts w:ascii="楷体_GB2312" w:eastAsia="楷体_GB2312" w:hint="eastAsia"/>
              </w:rPr>
              <w:t>如果食堂管理人员通过评分调整供应量，能大大减少粮食的浪费，提高经济效益。相信一个为南航师生“定制化”的食堂，必将大放异彩。</w:t>
            </w:r>
          </w:p>
        </w:tc>
      </w:tr>
      <w:tr w:rsidR="008F3E27" w:rsidRPr="008A7099" w14:paraId="43A70FFA" w14:textId="77777777" w:rsidTr="00D425F8">
        <w:trPr>
          <w:trHeight w:val="4507"/>
        </w:trPr>
        <w:tc>
          <w:tcPr>
            <w:tcW w:w="8188" w:type="dxa"/>
            <w:gridSpan w:val="16"/>
            <w:tcBorders>
              <w:top w:val="single" w:sz="4" w:space="0" w:color="auto"/>
              <w:left w:val="single" w:sz="4" w:space="0" w:color="auto"/>
              <w:bottom w:val="single" w:sz="4" w:space="0" w:color="auto"/>
              <w:right w:val="single" w:sz="4" w:space="0" w:color="auto"/>
            </w:tcBorders>
          </w:tcPr>
          <w:p w14:paraId="5D0D5236" w14:textId="77777777" w:rsidR="008F3E27" w:rsidRDefault="008F3E27" w:rsidP="00C33DB4">
            <w:pPr>
              <w:rPr>
                <w:rFonts w:ascii="楷体_GB2312" w:eastAsia="楷体_GB2312"/>
              </w:rPr>
            </w:pPr>
            <w:r w:rsidRPr="000303BE">
              <w:rPr>
                <w:rFonts w:ascii="楷体_GB2312" w:eastAsia="楷体_GB2312" w:hint="eastAsia"/>
              </w:rPr>
              <w:lastRenderedPageBreak/>
              <w:t>国内外本项目的研究状况（800字左右，</w:t>
            </w:r>
            <w:proofErr w:type="gramStart"/>
            <w:r w:rsidRPr="000303BE">
              <w:rPr>
                <w:rFonts w:ascii="楷体_GB2312" w:eastAsia="楷体_GB2312" w:hint="eastAsia"/>
              </w:rPr>
              <w:t>附不少于</w:t>
            </w:r>
            <w:proofErr w:type="gramEnd"/>
            <w:r w:rsidRPr="000303BE">
              <w:rPr>
                <w:rFonts w:ascii="楷体_GB2312" w:eastAsia="楷体_GB2312" w:hint="eastAsia"/>
              </w:rPr>
              <w:t>4篇的参考文献）</w:t>
            </w:r>
            <w:r>
              <w:rPr>
                <w:rFonts w:ascii="楷体_GB2312" w:eastAsia="楷体_GB2312" w:hint="eastAsia"/>
              </w:rPr>
              <w:t xml:space="preserve">   </w:t>
            </w:r>
            <w:commentRangeStart w:id="0"/>
            <w:commentRangeEnd w:id="0"/>
            <w:r w:rsidR="0035201F">
              <w:rPr>
                <w:rStyle w:val="ac"/>
              </w:rPr>
              <w:commentReference w:id="0"/>
            </w:r>
          </w:p>
          <w:p w14:paraId="6317CA24" w14:textId="77777777" w:rsidR="006F1A11" w:rsidRDefault="006F1A11" w:rsidP="006F1A11">
            <w:pPr>
              <w:pStyle w:val="a8"/>
              <w:numPr>
                <w:ilvl w:val="0"/>
                <w:numId w:val="6"/>
              </w:numPr>
              <w:ind w:firstLineChars="0"/>
              <w:rPr>
                <w:rFonts w:ascii="楷体_GB2312" w:eastAsia="楷体_GB2312"/>
              </w:rPr>
            </w:pPr>
            <w:r>
              <w:rPr>
                <w:rFonts w:ascii="楷体_GB2312" w:eastAsia="楷体_GB2312" w:hint="eastAsia"/>
              </w:rPr>
              <w:t>点评类网站：</w:t>
            </w:r>
          </w:p>
          <w:p w14:paraId="22B2AFD4" w14:textId="77777777" w:rsidR="00781DD5" w:rsidRDefault="006F1A11" w:rsidP="006F1A11">
            <w:pPr>
              <w:pStyle w:val="a8"/>
              <w:ind w:left="360" w:firstLineChars="0" w:firstLine="0"/>
              <w:rPr>
                <w:rFonts w:ascii="楷体_GB2312" w:eastAsia="楷体_GB2312"/>
              </w:rPr>
            </w:pPr>
            <w:r>
              <w:rPr>
                <w:rFonts w:ascii="楷体_GB2312" w:eastAsia="楷体_GB2312" w:hint="eastAsia"/>
              </w:rPr>
              <w:t>点评类网站作为线上线下互联的一个极好的切入口，</w:t>
            </w:r>
            <w:r w:rsidR="003A7541">
              <w:rPr>
                <w:rFonts w:ascii="楷体_GB2312" w:eastAsia="楷体_GB2312" w:hint="eastAsia"/>
              </w:rPr>
              <w:t>在国内</w:t>
            </w:r>
            <w:r w:rsidR="002642BD">
              <w:rPr>
                <w:rFonts w:ascii="楷体_GB2312" w:eastAsia="楷体_GB2312" w:hint="eastAsia"/>
              </w:rPr>
              <w:t>外</w:t>
            </w:r>
            <w:r w:rsidR="003A7541">
              <w:rPr>
                <w:rFonts w:ascii="楷体_GB2312" w:eastAsia="楷体_GB2312" w:hint="eastAsia"/>
              </w:rPr>
              <w:t>已经成为各大互联网重大投资项目</w:t>
            </w:r>
            <w:r w:rsidR="002642BD">
              <w:rPr>
                <w:rFonts w:ascii="楷体_GB2312" w:eastAsia="楷体_GB2312" w:hint="eastAsia"/>
              </w:rPr>
              <w:t>。</w:t>
            </w:r>
            <w:r w:rsidR="00A76B44">
              <w:rPr>
                <w:rFonts w:ascii="楷体_GB2312" w:eastAsia="楷体_GB2312" w:hint="eastAsia"/>
              </w:rPr>
              <w:t>对于国外点评类网站，国人熟知的主要是影评类，如</w:t>
            </w:r>
            <w:proofErr w:type="spellStart"/>
            <w:r w:rsidR="00A76B44">
              <w:rPr>
                <w:rFonts w:ascii="楷体_GB2312" w:eastAsia="楷体_GB2312" w:hint="eastAsia"/>
              </w:rPr>
              <w:t>IMDp</w:t>
            </w:r>
            <w:proofErr w:type="spellEnd"/>
            <w:r w:rsidR="00A76B44">
              <w:rPr>
                <w:rFonts w:ascii="楷体_GB2312" w:eastAsia="楷体_GB2312" w:hint="eastAsia"/>
              </w:rPr>
              <w:t>、烂番茄网等，主要提供电影相关评论、资讯和新闻为主，面向电</w:t>
            </w:r>
            <w:r w:rsidR="00280A61">
              <w:rPr>
                <w:rFonts w:ascii="楷体_GB2312" w:eastAsia="楷体_GB2312" w:hint="eastAsia"/>
              </w:rPr>
              <w:t>影消费者和影迷。他们可以在海量的电影资源中发表自己的评论、打分</w:t>
            </w:r>
            <w:r w:rsidR="00D346CB">
              <w:rPr>
                <w:rFonts w:ascii="楷体_GB2312" w:eastAsia="楷体_GB2312" w:hint="eastAsia"/>
              </w:rPr>
              <w:t>，利用这些大众数据对电影</w:t>
            </w:r>
            <w:r w:rsidR="006C4171">
              <w:rPr>
                <w:rFonts w:ascii="楷体_GB2312" w:eastAsia="楷体_GB2312" w:hint="eastAsia"/>
              </w:rPr>
              <w:t>做整体评分</w:t>
            </w:r>
            <w:r w:rsidR="00280A61">
              <w:rPr>
                <w:rFonts w:ascii="楷体_GB2312" w:eastAsia="楷体_GB2312" w:hint="eastAsia"/>
              </w:rPr>
              <w:t>。</w:t>
            </w:r>
            <w:r w:rsidR="006C4171">
              <w:rPr>
                <w:rFonts w:ascii="楷体_GB2312" w:eastAsia="楷体_GB2312" w:hint="eastAsia"/>
              </w:rPr>
              <w:t>现在这些知名网站对电影的评分已经成为衡量一个电影好坏的标准之一。</w:t>
            </w:r>
          </w:p>
          <w:p w14:paraId="3C102F4F" w14:textId="77777777" w:rsidR="00280A61" w:rsidRDefault="004752AD" w:rsidP="006F1A11">
            <w:pPr>
              <w:pStyle w:val="a8"/>
              <w:ind w:left="360" w:firstLineChars="0" w:firstLine="0"/>
              <w:rPr>
                <w:rFonts w:ascii="楷体_GB2312" w:eastAsia="楷体_GB2312"/>
              </w:rPr>
            </w:pPr>
            <w:r>
              <w:rPr>
                <w:rFonts w:ascii="楷体_GB2312" w:eastAsia="楷体_GB2312"/>
                <w:noProof/>
              </w:rPr>
              <w:drawing>
                <wp:inline distT="0" distB="0" distL="0" distR="0" wp14:anchorId="7278E13D" wp14:editId="2265E736">
                  <wp:extent cx="4232887" cy="244565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09-19 下午1.05.5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9903" cy="2455489"/>
                          </a:xfrm>
                          <a:prstGeom prst="rect">
                            <a:avLst/>
                          </a:prstGeom>
                        </pic:spPr>
                      </pic:pic>
                    </a:graphicData>
                  </a:graphic>
                </wp:inline>
              </w:drawing>
            </w:r>
          </w:p>
          <w:p w14:paraId="53F3B4A0" w14:textId="77777777" w:rsidR="007B35CB" w:rsidRDefault="007B35CB" w:rsidP="007B35CB">
            <w:pPr>
              <w:pStyle w:val="a8"/>
              <w:ind w:left="360" w:firstLineChars="0" w:firstLine="0"/>
              <w:rPr>
                <w:rFonts w:ascii="楷体_GB2312" w:eastAsia="楷体_GB2312"/>
                <w:sz w:val="18"/>
                <w:szCs w:val="18"/>
              </w:rPr>
            </w:pPr>
            <w:r>
              <w:rPr>
                <w:rFonts w:ascii="楷体_GB2312" w:eastAsia="楷体_GB2312" w:hint="eastAsia"/>
                <w:noProof/>
                <w:sz w:val="18"/>
                <w:szCs w:val="18"/>
              </w:rPr>
              <w:drawing>
                <wp:inline distT="0" distB="0" distL="0" distR="0" wp14:anchorId="3A63CB60" wp14:editId="217DE3AA">
                  <wp:extent cx="4227996" cy="2656114"/>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09-19 下午1.10.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5926" cy="2667378"/>
                          </a:xfrm>
                          <a:prstGeom prst="rect">
                            <a:avLst/>
                          </a:prstGeom>
                        </pic:spPr>
                      </pic:pic>
                    </a:graphicData>
                  </a:graphic>
                </wp:inline>
              </w:drawing>
            </w:r>
          </w:p>
          <w:p w14:paraId="4765508A" w14:textId="77777777" w:rsidR="007B35CB" w:rsidRPr="007B35CB" w:rsidRDefault="007B35CB" w:rsidP="007B35CB">
            <w:pPr>
              <w:pStyle w:val="a8"/>
              <w:ind w:left="360" w:firstLineChars="0" w:firstLine="0"/>
              <w:jc w:val="center"/>
              <w:rPr>
                <w:rFonts w:ascii="楷体_GB2312" w:eastAsia="楷体_GB2312"/>
                <w:sz w:val="18"/>
                <w:szCs w:val="18"/>
              </w:rPr>
            </w:pPr>
            <w:r>
              <w:rPr>
                <w:rFonts w:ascii="楷体_GB2312" w:eastAsia="楷体_GB2312" w:hint="eastAsia"/>
                <w:sz w:val="18"/>
                <w:szCs w:val="18"/>
              </w:rPr>
              <w:t>烂番茄提供专业人士点评和新鲜度认证</w:t>
            </w:r>
          </w:p>
          <w:p w14:paraId="14CFA5FD" w14:textId="77777777" w:rsidR="004752AD" w:rsidRPr="00280A61" w:rsidRDefault="004752AD" w:rsidP="006F1A11">
            <w:pPr>
              <w:pStyle w:val="a8"/>
              <w:ind w:left="360" w:firstLineChars="0" w:firstLine="0"/>
              <w:rPr>
                <w:rFonts w:ascii="楷体_GB2312" w:eastAsia="楷体_GB2312"/>
              </w:rPr>
            </w:pPr>
          </w:p>
          <w:p w14:paraId="7D1F84F1" w14:textId="77777777" w:rsidR="006F1A11" w:rsidRDefault="00280A61" w:rsidP="003C589F">
            <w:pPr>
              <w:ind w:firstLineChars="250" w:firstLine="600"/>
              <w:rPr>
                <w:rFonts w:ascii="楷体_GB2312" w:eastAsia="楷体_GB2312"/>
              </w:rPr>
            </w:pPr>
            <w:r>
              <w:rPr>
                <w:rFonts w:ascii="楷体_GB2312" w:eastAsia="楷体_GB2312" w:hint="eastAsia"/>
              </w:rPr>
              <w:t>在国内，</w:t>
            </w:r>
            <w:r w:rsidR="006C4171">
              <w:rPr>
                <w:rFonts w:ascii="楷体_GB2312" w:eastAsia="楷体_GB2312" w:hint="eastAsia"/>
              </w:rPr>
              <w:t>被人们熟知的就有豆瓣评分等平台。豆瓣作为社交网站，也</w:t>
            </w:r>
            <w:r w:rsidR="006C4171" w:rsidRPr="006C4171">
              <w:rPr>
                <w:rFonts w:ascii="楷体_GB2312" w:eastAsia="楷体_GB2312" w:hAnsi="Times New Roman"/>
              </w:rPr>
              <w:t>提供关于</w:t>
            </w:r>
            <w:hyperlink r:id="rId12" w:tgtFrame="_blank" w:history="1">
              <w:r w:rsidR="006C4171" w:rsidRPr="006C4171">
                <w:rPr>
                  <w:rFonts w:ascii="楷体_GB2312" w:eastAsia="楷体_GB2312" w:hAnsi="Times New Roman"/>
                </w:rPr>
                <w:t>书籍</w:t>
              </w:r>
            </w:hyperlink>
            <w:r w:rsidR="006C4171" w:rsidRPr="006C4171">
              <w:rPr>
                <w:rFonts w:ascii="楷体_GB2312" w:eastAsia="楷体_GB2312" w:hAnsi="Times New Roman"/>
              </w:rPr>
              <w:t>、</w:t>
            </w:r>
            <w:hyperlink r:id="rId13" w:tgtFrame="_blank" w:history="1">
              <w:r w:rsidR="006C4171" w:rsidRPr="006C4171">
                <w:rPr>
                  <w:rFonts w:ascii="楷体_GB2312" w:eastAsia="楷体_GB2312" w:hAnsi="Times New Roman"/>
                </w:rPr>
                <w:t>电影</w:t>
              </w:r>
            </w:hyperlink>
            <w:r w:rsidR="006C4171" w:rsidRPr="006C4171">
              <w:rPr>
                <w:rFonts w:ascii="楷体_GB2312" w:eastAsia="楷体_GB2312" w:hAnsi="Times New Roman"/>
              </w:rPr>
              <w:t>、</w:t>
            </w:r>
            <w:hyperlink r:id="rId14" w:tgtFrame="_blank" w:history="1">
              <w:r w:rsidR="006C4171" w:rsidRPr="006C4171">
                <w:rPr>
                  <w:rFonts w:ascii="楷体_GB2312" w:eastAsia="楷体_GB2312" w:hAnsi="Times New Roman"/>
                </w:rPr>
                <w:t>音乐</w:t>
              </w:r>
            </w:hyperlink>
            <w:r w:rsidR="006C4171" w:rsidRPr="006C4171">
              <w:rPr>
                <w:rFonts w:ascii="楷体_GB2312" w:eastAsia="楷体_GB2312" w:hAnsi="Times New Roman"/>
              </w:rPr>
              <w:t>等作品的信息，无论描述还是评论都由用户提供</w:t>
            </w:r>
            <w:r w:rsidR="000E153A">
              <w:rPr>
                <w:rFonts w:ascii="楷体_GB2312" w:eastAsia="楷体_GB2312" w:hint="eastAsia"/>
              </w:rPr>
              <w:t>。但以上所说的虽然都有评价评分的功能，但集中在电影、书籍等方面，大部分内容受众较小。而</w:t>
            </w:r>
            <w:r w:rsidR="002642BD" w:rsidRPr="000E153A">
              <w:rPr>
                <w:rFonts w:ascii="楷体_GB2312" w:eastAsia="楷体_GB2312" w:hint="eastAsia"/>
              </w:rPr>
              <w:t>早在2004年，老牌点评网站“大众点评”</w:t>
            </w:r>
            <w:r w:rsidR="000E153A">
              <w:rPr>
                <w:rFonts w:ascii="楷体_GB2312" w:eastAsia="楷体_GB2312" w:hint="eastAsia"/>
              </w:rPr>
              <w:t>发现了美食类评价的商机</w:t>
            </w:r>
            <w:r w:rsidR="002642BD" w:rsidRPr="000E153A">
              <w:rPr>
                <w:rFonts w:ascii="楷体_GB2312" w:eastAsia="楷体_GB2312" w:hint="eastAsia"/>
              </w:rPr>
              <w:t>，成为市场上几乎唯一的美食推荐类网站，迅速占领了点评市场。</w:t>
            </w:r>
            <w:r w:rsidR="00781DD5" w:rsidRPr="000E153A">
              <w:rPr>
                <w:rFonts w:ascii="楷体_GB2312" w:eastAsia="楷体_GB2312" w:hint="eastAsia"/>
              </w:rPr>
              <w:t>淘宝口碑网也在这时创立，百度和腾讯分别在2010年和2011年启</w:t>
            </w:r>
            <w:r w:rsidR="00781DD5" w:rsidRPr="000E153A">
              <w:rPr>
                <w:rFonts w:ascii="楷体_GB2312" w:eastAsia="楷体_GB2312" w:hint="eastAsia"/>
              </w:rPr>
              <w:lastRenderedPageBreak/>
              <w:t>动了点评类新产品。然而在经过此类网站火爆期之后，如今能够存活下来的都经历了各种不确定因素而且取得了令人称羡的业绩</w:t>
            </w:r>
            <w:r w:rsidR="006C4171" w:rsidRPr="000E153A">
              <w:rPr>
                <w:rFonts w:ascii="楷体_GB2312" w:eastAsia="楷体_GB2312" w:hint="eastAsia"/>
              </w:rPr>
              <w:t>。</w:t>
            </w:r>
            <w:r w:rsidR="003C589F">
              <w:rPr>
                <w:rFonts w:ascii="楷体_GB2312" w:eastAsia="楷体_GB2312" w:hint="eastAsia"/>
              </w:rPr>
              <w:t>［1］</w:t>
            </w:r>
          </w:p>
          <w:p w14:paraId="3D3C0DEF" w14:textId="77777777" w:rsidR="003C589F" w:rsidRDefault="008C7E68" w:rsidP="003C589F">
            <w:pPr>
              <w:pStyle w:val="aa"/>
              <w:shd w:val="clear" w:color="auto" w:fill="FFFFFF"/>
              <w:spacing w:before="225" w:beforeAutospacing="0" w:after="225" w:afterAutospacing="0"/>
              <w:rPr>
                <w:rFonts w:ascii="楷体_GB2312" w:eastAsia="楷体_GB2312"/>
              </w:rPr>
            </w:pPr>
            <w:r>
              <w:rPr>
                <w:rFonts w:ascii="楷体_GB2312" w:eastAsia="楷体_GB2312" w:hint="eastAsia"/>
              </w:rPr>
              <w:t>2、</w:t>
            </w:r>
            <w:del w:id="2" w:author="毛毛妈" w:date="2018-09-30T14:19:00Z">
              <w:r w:rsidDel="0035201F">
                <w:rPr>
                  <w:rFonts w:ascii="楷体_GB2312" w:eastAsia="楷体_GB2312" w:hint="eastAsia"/>
                </w:rPr>
                <w:delText>基于python的web开发：</w:delText>
              </w:r>
              <w:r w:rsidR="003C589F" w:rsidDel="0035201F">
                <w:rPr>
                  <w:rFonts w:ascii="楷体_GB2312" w:eastAsia="楷体_GB2312" w:hint="eastAsia"/>
                </w:rPr>
                <w:delText>p</w:delText>
              </w:r>
              <w:r w:rsidRPr="008C7E68" w:rsidDel="0035201F">
                <w:rPr>
                  <w:rFonts w:ascii="楷体_GB2312" w:eastAsia="楷体_GB2312" w:hint="eastAsia"/>
                </w:rPr>
                <w:delText>y</w:delText>
              </w:r>
              <w:r w:rsidRPr="008C7E68" w:rsidDel="0035201F">
                <w:rPr>
                  <w:rFonts w:ascii="楷体_GB2312" w:eastAsia="楷体_GB2312"/>
                </w:rPr>
                <w:delText>thon 是一门动态、面向对象语言。其最初就是作为一门面向对象语言设计的，并且在后期又加入了一些更高级的特性。除了语言本身的设计目的之外，</w:delText>
              </w:r>
              <w:r w:rsidR="003C589F" w:rsidDel="0035201F">
                <w:rPr>
                  <w:rFonts w:ascii="楷体_GB2312" w:eastAsia="楷体_GB2312" w:hint="eastAsia"/>
                </w:rPr>
                <w:delText>p</w:delText>
              </w:r>
              <w:r w:rsidRPr="008C7E68" w:rsidDel="0035201F">
                <w:rPr>
                  <w:rFonts w:ascii="楷体_GB2312" w:eastAsia="楷体_GB2312"/>
                </w:rPr>
                <w:delText>ython标准库也是值得大家称赞的，</w:delText>
              </w:r>
              <w:r w:rsidR="003C589F" w:rsidDel="0035201F">
                <w:rPr>
                  <w:rFonts w:ascii="楷体_GB2312" w:eastAsia="楷体_GB2312" w:hint="eastAsia"/>
                </w:rPr>
                <w:delText>p</w:delText>
              </w:r>
              <w:r w:rsidRPr="008C7E68" w:rsidDel="0035201F">
                <w:rPr>
                  <w:rFonts w:ascii="楷体_GB2312" w:eastAsia="楷体_GB2312"/>
                </w:rPr>
                <w:delText>ython甚至还自带服务器。其它方面，</w:delText>
              </w:r>
              <w:r w:rsidR="003C589F" w:rsidDel="0035201F">
                <w:rPr>
                  <w:rFonts w:ascii="楷体_GB2312" w:eastAsia="楷体_GB2312" w:hint="eastAsia"/>
                </w:rPr>
                <w:delText>p</w:delText>
              </w:r>
              <w:r w:rsidRPr="008C7E68" w:rsidDel="0035201F">
                <w:rPr>
                  <w:rFonts w:ascii="楷体_GB2312" w:eastAsia="楷体_GB2312"/>
                </w:rPr>
                <w:delText>ython</w:delText>
              </w:r>
              <w:r w:rsidDel="0035201F">
                <w:rPr>
                  <w:rFonts w:ascii="楷体_GB2312" w:eastAsia="楷体_GB2312"/>
                </w:rPr>
                <w:delText>拥有足够多的免费数据函数库</w:delText>
              </w:r>
              <w:r w:rsidDel="0035201F">
                <w:rPr>
                  <w:rFonts w:ascii="楷体_GB2312" w:eastAsia="楷体_GB2312" w:hint="eastAsia"/>
                </w:rPr>
                <w:delText>，</w:delText>
              </w:r>
              <w:r w:rsidRPr="008C7E68" w:rsidDel="0035201F">
                <w:rPr>
                  <w:rFonts w:ascii="楷体_GB2312" w:eastAsia="楷体_GB2312"/>
                </w:rPr>
                <w:delText>上百种Web开发框架，有很多成熟的模板技术</w:delText>
              </w:r>
              <w:r w:rsidDel="0035201F">
                <w:rPr>
                  <w:rFonts w:ascii="楷体_GB2312" w:eastAsia="楷体_GB2312" w:hint="eastAsia"/>
                </w:rPr>
                <w:delText>，</w:delText>
              </w:r>
              <w:r w:rsidRPr="008C7E68" w:rsidDel="0035201F">
                <w:rPr>
                  <w:rFonts w:ascii="楷体_GB2312" w:eastAsia="楷体_GB2312"/>
                </w:rPr>
                <w:delText>还有与Web服务</w:delText>
              </w:r>
              <w:r w:rsidDel="0035201F">
                <w:rPr>
                  <w:rFonts w:ascii="楷体_GB2312" w:eastAsia="楷体_GB2312"/>
                </w:rPr>
                <w:delText>器进行交互的库</w:delText>
              </w:r>
              <w:r w:rsidDel="0035201F">
                <w:rPr>
                  <w:rFonts w:ascii="楷体_GB2312" w:eastAsia="楷体_GB2312" w:hint="eastAsia"/>
                </w:rPr>
                <w:delText>，</w:delText>
              </w:r>
              <w:r w:rsidDel="0035201F">
                <w:rPr>
                  <w:rFonts w:ascii="楷体_GB2312" w:eastAsia="楷体_GB2312"/>
                </w:rPr>
                <w:delText>这些都可以设计到</w:delText>
              </w:r>
              <w:r w:rsidRPr="008C7E68" w:rsidDel="0035201F">
                <w:rPr>
                  <w:rFonts w:ascii="楷体_GB2312" w:eastAsia="楷体_GB2312"/>
                </w:rPr>
                <w:delText>Web应用程序里面，选择</w:delText>
              </w:r>
              <w:r w:rsidR="003C589F" w:rsidDel="0035201F">
                <w:rPr>
                  <w:rFonts w:ascii="楷体_GB2312" w:eastAsia="楷体_GB2312" w:hint="eastAsia"/>
                </w:rPr>
                <w:delText>p</w:delText>
              </w:r>
              <w:r w:rsidRPr="008C7E68" w:rsidDel="0035201F">
                <w:rPr>
                  <w:rFonts w:ascii="楷体_GB2312" w:eastAsia="楷体_GB2312"/>
                </w:rPr>
                <w:delText>ython开发Web应用，不但开发效率高，而且运行速度快。</w:delText>
              </w:r>
              <w:r w:rsidR="003C589F" w:rsidDel="0035201F">
                <w:rPr>
                  <w:rFonts w:ascii="楷体_GB2312" w:eastAsia="楷体_GB2312" w:hint="eastAsia"/>
                </w:rPr>
                <w:delText>［2］</w:delText>
              </w:r>
              <w:r w:rsidR="003120D8" w:rsidDel="0035201F">
                <w:rPr>
                  <w:rFonts w:ascii="楷体_GB2312" w:eastAsia="楷体_GB2312" w:hint="eastAsia"/>
                </w:rPr>
                <w:delText>［3］</w:delText>
              </w:r>
            </w:del>
          </w:p>
          <w:p w14:paraId="43EF5161" w14:textId="77777777" w:rsidR="003C589F" w:rsidRPr="003C589F" w:rsidRDefault="00801E2D" w:rsidP="003C589F">
            <w:pPr>
              <w:pStyle w:val="aa"/>
              <w:shd w:val="clear" w:color="auto" w:fill="FFFFFF"/>
              <w:spacing w:before="225" w:beforeAutospacing="0" w:after="225" w:afterAutospacing="0"/>
              <w:ind w:firstLineChars="150" w:firstLine="360"/>
              <w:rPr>
                <w:rFonts w:ascii="楷体_GB2312" w:eastAsia="楷体_GB2312"/>
              </w:rPr>
            </w:pPr>
            <w:commentRangeStart w:id="3"/>
            <w:r w:rsidRPr="003C589F">
              <w:rPr>
                <w:rFonts w:ascii="楷体_GB2312" w:eastAsia="楷体_GB2312" w:hint="eastAsia"/>
              </w:rPr>
              <w:t>由于python这些开发优势，</w:t>
            </w:r>
            <w:r w:rsidR="00394370" w:rsidRPr="003C589F">
              <w:rPr>
                <w:rFonts w:ascii="楷体_GB2312" w:eastAsia="楷体_GB2312" w:hint="eastAsia"/>
              </w:rPr>
              <w:t>国内外有很多</w:t>
            </w:r>
            <w:r w:rsidRPr="003C589F">
              <w:rPr>
                <w:rFonts w:ascii="楷体_GB2312" w:eastAsia="楷体_GB2312" w:hint="eastAsia"/>
              </w:rPr>
              <w:t>互联网公司使用python开</w:t>
            </w:r>
            <w:r w:rsidR="003C589F" w:rsidRPr="003C589F">
              <w:rPr>
                <w:rFonts w:ascii="楷体_GB2312" w:eastAsia="楷体_GB2312" w:hint="eastAsia"/>
              </w:rPr>
              <w:t>发。</w:t>
            </w:r>
            <w:r w:rsidR="003C589F">
              <w:rPr>
                <w:rFonts w:ascii="楷体_GB2312" w:eastAsia="楷体_GB2312" w:hint="eastAsia"/>
              </w:rPr>
              <w:t>在国内就有</w:t>
            </w:r>
            <w:r w:rsidR="003C589F" w:rsidRPr="003C589F">
              <w:rPr>
                <w:rFonts w:ascii="楷体_GB2312" w:eastAsia="楷体_GB2312" w:hint="eastAsia"/>
              </w:rPr>
              <w:t>知乎，网易，腾讯，搜狐，金山，豆瓣</w:t>
            </w:r>
            <w:r w:rsidR="003C589F">
              <w:rPr>
                <w:rFonts w:ascii="楷体_GB2312" w:eastAsia="楷体_GB2312" w:hint="eastAsia"/>
              </w:rPr>
              <w:t>等。大型的项目如</w:t>
            </w:r>
            <w:r w:rsidR="003C589F" w:rsidRPr="003C589F">
              <w:rPr>
                <w:rFonts w:ascii="楷体_GB2312" w:eastAsia="楷体_GB2312" w:hint="eastAsia"/>
              </w:rPr>
              <w:t>网易的许多游戏，腾讯的某些网站，搜狐的邮箱，金山的测试框架等等都是或多或少使用了</w:t>
            </w:r>
            <w:r w:rsidR="003C589F">
              <w:rPr>
                <w:rFonts w:ascii="楷体_GB2312" w:eastAsia="楷体_GB2312" w:hint="eastAsia"/>
              </w:rPr>
              <w:t>p</w:t>
            </w:r>
            <w:r w:rsidR="003C589F" w:rsidRPr="003C589F">
              <w:rPr>
                <w:rFonts w:ascii="楷体_GB2312" w:eastAsia="楷体_GB2312" w:hint="eastAsia"/>
              </w:rPr>
              <w:t>ython。</w:t>
            </w:r>
            <w:r w:rsidR="003C589F">
              <w:rPr>
                <w:rFonts w:ascii="楷体_GB2312" w:eastAsia="楷体_GB2312" w:hint="eastAsia"/>
              </w:rPr>
              <w:t>国外知名的有社交问答网站Quora、商户点评网站Yelp，YouTube和Google的一些功能也是用python开发的。可以看出python</w:t>
            </w:r>
            <w:r w:rsidR="003C589F">
              <w:rPr>
                <w:rFonts w:ascii="楷体_GB2312" w:eastAsia="楷体_GB2312"/>
              </w:rPr>
              <w:t>做服务器端日志迁移分析工具</w:t>
            </w:r>
            <w:r w:rsidR="003C589F">
              <w:rPr>
                <w:rFonts w:ascii="楷体_GB2312" w:eastAsia="楷体_GB2312" w:hint="eastAsia"/>
              </w:rPr>
              <w:t>很出色，能够提供稳定的网站服务。</w:t>
            </w:r>
            <w:r w:rsidR="003120D8">
              <w:rPr>
                <w:rFonts w:ascii="楷体_GB2312" w:eastAsia="楷体_GB2312" w:hint="eastAsia"/>
              </w:rPr>
              <w:t>［4］</w:t>
            </w:r>
            <w:commentRangeEnd w:id="3"/>
            <w:r w:rsidR="0035201F">
              <w:rPr>
                <w:rStyle w:val="ac"/>
              </w:rPr>
              <w:commentReference w:id="3"/>
            </w:r>
          </w:p>
          <w:p w14:paraId="4F11E1FC" w14:textId="77777777" w:rsidR="00394370" w:rsidRDefault="003C589F" w:rsidP="003C589F">
            <w:pPr>
              <w:rPr>
                <w:rFonts w:ascii="楷体_GB2312" w:eastAsia="楷体_GB2312"/>
              </w:rPr>
            </w:pPr>
            <w:r>
              <w:rPr>
                <w:rFonts w:ascii="楷体_GB2312" w:eastAsia="楷体_GB2312" w:hint="eastAsia"/>
              </w:rPr>
              <w:t>参考文献：</w:t>
            </w:r>
          </w:p>
          <w:p w14:paraId="7C176206" w14:textId="77777777" w:rsidR="003120D8" w:rsidRDefault="003120D8" w:rsidP="003C589F">
            <w:pPr>
              <w:rPr>
                <w:rFonts w:ascii="楷体_GB2312" w:eastAsia="楷体_GB2312"/>
              </w:rPr>
            </w:pPr>
            <w:r>
              <w:rPr>
                <w:rFonts w:ascii="楷体_GB2312" w:eastAsia="楷体_GB2312" w:hint="eastAsia"/>
              </w:rPr>
              <w:t>［1］点评推荐类网站对比分析（2014-3-12）</w:t>
            </w:r>
          </w:p>
          <w:p w14:paraId="28188C72" w14:textId="77777777" w:rsidR="008C7E68" w:rsidRDefault="001909E0" w:rsidP="003120D8">
            <w:pPr>
              <w:rPr>
                <w:rFonts w:ascii="楷体_GB2312" w:eastAsia="楷体_GB2312"/>
              </w:rPr>
            </w:pPr>
            <w:hyperlink r:id="rId15" w:history="1">
              <w:r w:rsidR="003120D8" w:rsidRPr="0057182C">
                <w:rPr>
                  <w:rStyle w:val="a7"/>
                  <w:rFonts w:ascii="楷体_GB2312" w:eastAsia="楷体_GB2312"/>
                </w:rPr>
                <w:t>http://www.360doc.com/content/14/0302/10/15759164_357026789.shtml</w:t>
              </w:r>
            </w:hyperlink>
          </w:p>
          <w:p w14:paraId="50D0CC74" w14:textId="77777777" w:rsidR="003120D8" w:rsidRDefault="003120D8" w:rsidP="003120D8">
            <w:pPr>
              <w:rPr>
                <w:rFonts w:ascii="楷体_GB2312" w:eastAsia="楷体_GB2312"/>
              </w:rPr>
            </w:pPr>
            <w:r>
              <w:rPr>
                <w:rFonts w:ascii="楷体_GB2312" w:eastAsia="楷体_GB2312" w:hint="eastAsia"/>
              </w:rPr>
              <w:t>［2］廖雪峰的官方网站：Web开发</w:t>
            </w:r>
          </w:p>
          <w:p w14:paraId="75404C37" w14:textId="77777777" w:rsidR="003120D8" w:rsidRDefault="001909E0" w:rsidP="003120D8">
            <w:pPr>
              <w:rPr>
                <w:rFonts w:ascii="楷体_GB2312" w:eastAsia="楷体_GB2312"/>
              </w:rPr>
            </w:pPr>
            <w:hyperlink r:id="rId16" w:history="1">
              <w:r w:rsidR="003120D8" w:rsidRPr="0057182C">
                <w:rPr>
                  <w:rStyle w:val="a7"/>
                  <w:rFonts w:ascii="楷体_GB2312" w:eastAsia="楷体_GB2312"/>
                </w:rPr>
                <w:t>https://www.liaoxuefeng.com/wiki/001374738125095c955c1e6d8bb493182103fac9270762a000/001386832648091917b035146084c43b05754ec9408dfaf000</w:t>
              </w:r>
            </w:hyperlink>
          </w:p>
          <w:p w14:paraId="3EB8BE29" w14:textId="77777777" w:rsidR="003120D8" w:rsidRDefault="003120D8" w:rsidP="003120D8">
            <w:pPr>
              <w:rPr>
                <w:rFonts w:ascii="楷体_GB2312" w:eastAsia="楷体_GB2312"/>
              </w:rPr>
            </w:pPr>
            <w:r>
              <w:rPr>
                <w:rFonts w:ascii="楷体_GB2312" w:eastAsia="楷体_GB2312" w:hint="eastAsia"/>
              </w:rPr>
              <w:t>［3］CSDN博客：</w:t>
            </w:r>
            <w:r>
              <w:rPr>
                <w:rFonts w:ascii="楷体_GB2312" w:eastAsia="楷体_GB2312"/>
              </w:rPr>
              <w:t>10</w:t>
            </w:r>
            <w:r>
              <w:rPr>
                <w:rFonts w:ascii="楷体_GB2312" w:eastAsia="楷体_GB2312" w:hint="eastAsia"/>
              </w:rPr>
              <w:t>个用于Web开发的最好python框架</w:t>
            </w:r>
          </w:p>
          <w:p w14:paraId="5063FF30" w14:textId="77777777" w:rsidR="003120D8" w:rsidRDefault="001909E0" w:rsidP="003120D8">
            <w:pPr>
              <w:rPr>
                <w:rFonts w:ascii="楷体_GB2312" w:eastAsia="楷体_GB2312"/>
              </w:rPr>
            </w:pPr>
            <w:hyperlink r:id="rId17" w:history="1">
              <w:r w:rsidR="003120D8" w:rsidRPr="0057182C">
                <w:rPr>
                  <w:rStyle w:val="a7"/>
                  <w:rFonts w:ascii="楷体_GB2312" w:eastAsia="楷体_GB2312"/>
                </w:rPr>
                <w:t>https://blog.csdn.net/sinat_30603081/article/details/77862101</w:t>
              </w:r>
            </w:hyperlink>
          </w:p>
          <w:p w14:paraId="2741BB8A" w14:textId="77777777" w:rsidR="003120D8" w:rsidRDefault="003120D8" w:rsidP="003120D8">
            <w:pPr>
              <w:rPr>
                <w:rFonts w:ascii="楷体_GB2312" w:eastAsia="楷体_GB2312"/>
              </w:rPr>
            </w:pPr>
            <w:r>
              <w:rPr>
                <w:rFonts w:ascii="楷体_GB2312" w:eastAsia="楷体_GB2312" w:hint="eastAsia"/>
              </w:rPr>
              <w:t>［4］百度知道：有哪些比较大型的网站是用python开发的</w:t>
            </w:r>
          </w:p>
          <w:p w14:paraId="1FC47494" w14:textId="77777777" w:rsidR="003120D8" w:rsidRDefault="001909E0" w:rsidP="003120D8">
            <w:pPr>
              <w:rPr>
                <w:rFonts w:ascii="楷体_GB2312" w:eastAsia="楷体_GB2312"/>
              </w:rPr>
            </w:pPr>
            <w:hyperlink r:id="rId18" w:history="1">
              <w:r w:rsidR="003120D8" w:rsidRPr="0057182C">
                <w:rPr>
                  <w:rStyle w:val="a7"/>
                  <w:rFonts w:ascii="楷体_GB2312" w:eastAsia="楷体_GB2312"/>
                </w:rPr>
                <w:t>https://zhidao.baidu.com/question/1707852496995441060.html</w:t>
              </w:r>
            </w:hyperlink>
          </w:p>
          <w:p w14:paraId="4EB90444" w14:textId="77777777" w:rsidR="003120D8" w:rsidRPr="003120D8" w:rsidRDefault="003120D8" w:rsidP="003120D8">
            <w:pPr>
              <w:rPr>
                <w:rFonts w:ascii="楷体_GB2312" w:eastAsia="楷体_GB2312"/>
              </w:rPr>
            </w:pPr>
          </w:p>
          <w:p w14:paraId="2AE58EE1" w14:textId="77777777" w:rsidR="008C7E68" w:rsidRPr="008C7E68" w:rsidRDefault="008C7E68" w:rsidP="008C7E68">
            <w:pPr>
              <w:rPr>
                <w:rFonts w:ascii="楷体_GB2312" w:eastAsia="楷体_GB2312"/>
              </w:rPr>
            </w:pPr>
          </w:p>
        </w:tc>
      </w:tr>
      <w:tr w:rsidR="008F3E27" w:rsidRPr="000303BE" w14:paraId="2AD50082" w14:textId="77777777" w:rsidTr="00D425F8">
        <w:trPr>
          <w:trHeight w:val="2263"/>
        </w:trPr>
        <w:tc>
          <w:tcPr>
            <w:tcW w:w="8188" w:type="dxa"/>
            <w:gridSpan w:val="16"/>
            <w:tcBorders>
              <w:top w:val="single" w:sz="4" w:space="0" w:color="auto"/>
              <w:left w:val="single" w:sz="4" w:space="0" w:color="auto"/>
              <w:bottom w:val="single" w:sz="4" w:space="0" w:color="auto"/>
              <w:right w:val="single" w:sz="4" w:space="0" w:color="auto"/>
            </w:tcBorders>
          </w:tcPr>
          <w:p w14:paraId="7B1CB32C" w14:textId="77777777" w:rsidR="008F3E27" w:rsidRDefault="008F3E27" w:rsidP="003120D8">
            <w:pPr>
              <w:ind w:firstLineChars="100" w:firstLine="240"/>
              <w:rPr>
                <w:rFonts w:ascii="楷体_GB2312" w:eastAsia="楷体_GB2312"/>
              </w:rPr>
            </w:pPr>
            <w:r w:rsidRPr="000303BE">
              <w:rPr>
                <w:rFonts w:ascii="楷体_GB2312" w:eastAsia="楷体_GB2312" w:hint="eastAsia"/>
              </w:rPr>
              <w:lastRenderedPageBreak/>
              <w:t>研究内容、研究方案（研究方法、技术路线）（1000字左右）</w:t>
            </w:r>
          </w:p>
          <w:p w14:paraId="17129885" w14:textId="77777777" w:rsidR="000E4598" w:rsidRDefault="008647A7" w:rsidP="000E4598">
            <w:pPr>
              <w:pStyle w:val="focusme"/>
              <w:numPr>
                <w:ilvl w:val="0"/>
                <w:numId w:val="9"/>
              </w:numPr>
              <w:rPr>
                <w:rFonts w:ascii="楷体_GB2312" w:eastAsia="楷体_GB2312"/>
              </w:rPr>
            </w:pPr>
            <w:r w:rsidRPr="008647A7">
              <w:rPr>
                <w:rFonts w:ascii="楷体_GB2312" w:eastAsia="楷体_GB2312" w:hint="eastAsia"/>
              </w:rPr>
              <w:t>基于python的web应用开发：</w:t>
            </w:r>
            <w:r w:rsidRPr="008647A7">
              <w:rPr>
                <w:rFonts w:ascii="楷体_GB2312" w:eastAsia="楷体_GB2312"/>
              </w:rPr>
              <w:t>无论多么复杂的Web应用程序，入口都是一个WSGI处理函数。</w:t>
            </w:r>
            <w:r>
              <w:rPr>
                <w:rFonts w:ascii="楷体_GB2312" w:eastAsia="楷体_GB2312"/>
              </w:rPr>
              <w:t>P</w:t>
            </w:r>
            <w:r>
              <w:rPr>
                <w:rFonts w:ascii="楷体_GB2312" w:eastAsia="楷体_GB2312" w:hint="eastAsia"/>
              </w:rPr>
              <w:t>ython定义了WSGI的标准接口，只要求web开发者实现一个</w:t>
            </w:r>
            <w:r w:rsidRPr="008647A7">
              <w:rPr>
                <w:rFonts w:ascii="楷体_GB2312" w:eastAsia="楷体_GB2312" w:hAnsi="Times New Roman"/>
              </w:rPr>
              <w:t>符合WSGI标准的一个HTTP处理函数</w:t>
            </w:r>
            <w:r>
              <w:rPr>
                <w:rFonts w:ascii="楷体_GB2312" w:eastAsia="楷体_GB2312" w:hint="eastAsia"/>
              </w:rPr>
              <w:t>，就可以响应HTTP请求。</w:t>
            </w:r>
            <w:r w:rsidR="00047195">
              <w:rPr>
                <w:rFonts w:ascii="楷体_GB2312" w:eastAsia="楷体_GB2312"/>
              </w:rPr>
              <w:t>P</w:t>
            </w:r>
            <w:r w:rsidR="00047195">
              <w:rPr>
                <w:rFonts w:ascii="楷体_GB2312" w:eastAsia="楷体_GB2312" w:hint="eastAsia"/>
              </w:rPr>
              <w:t>ython有上百个开源的框架，有全能型的Django，还有小巧的web.py。W</w:t>
            </w:r>
            <w:r w:rsidR="00047195" w:rsidRPr="00047195">
              <w:rPr>
                <w:rFonts w:ascii="楷体_GB2312" w:eastAsia="楷体_GB2312" w:hint="eastAsia"/>
              </w:rPr>
              <w:t>e</w:t>
            </w:r>
            <w:r w:rsidR="00047195">
              <w:rPr>
                <w:rFonts w:ascii="楷体_GB2312" w:eastAsia="楷体_GB2312"/>
              </w:rPr>
              <w:t>b</w:t>
            </w:r>
            <w:r w:rsidR="00047195">
              <w:rPr>
                <w:rFonts w:ascii="楷体_GB2312" w:eastAsia="楷体_GB2312" w:hint="eastAsia"/>
              </w:rPr>
              <w:t>.</w:t>
            </w:r>
            <w:r w:rsidR="00047195" w:rsidRPr="00047195">
              <w:rPr>
                <w:rFonts w:ascii="楷体_GB2312" w:eastAsia="楷体_GB2312"/>
              </w:rPr>
              <w:t>py是一个用Python语言编写的免费的开源Web框架，旨在敏捷快速的开发Web应用，具有快速、可扩展、安全以及可移植的数据库驱动的应用，遵循LGPLv3开源协议。</w:t>
            </w:r>
            <w:r w:rsidR="00047195">
              <w:rPr>
                <w:rFonts w:ascii="楷体_GB2312" w:eastAsia="楷体_GB2312"/>
              </w:rPr>
              <w:t>Web.</w:t>
            </w:r>
            <w:r w:rsidR="00047195" w:rsidRPr="00047195">
              <w:rPr>
                <w:rFonts w:ascii="楷体_GB2312" w:eastAsia="楷体_GB2312"/>
              </w:rPr>
              <w:t>py提供一站式的解决方案，整个开发过程都可以在浏览器上进行，提供了Web版的在线开发，HTML模版编写，静态文件的上传，数据库的编写的功能。其它的还有日志功能，以及一个自动化的admin</w:t>
            </w:r>
            <w:r w:rsidR="00047195">
              <w:rPr>
                <w:rFonts w:ascii="楷体_GB2312" w:eastAsia="楷体_GB2312"/>
              </w:rPr>
              <w:t>接口</w:t>
            </w:r>
            <w:r w:rsidR="00047195">
              <w:rPr>
                <w:rFonts w:ascii="楷体_GB2312" w:eastAsia="楷体_GB2312" w:hint="eastAsia"/>
              </w:rPr>
              <w:t>。由于项目较小，拟采用web</w:t>
            </w:r>
            <w:r w:rsidR="00047195">
              <w:rPr>
                <w:rFonts w:ascii="楷体_GB2312" w:eastAsia="楷体_GB2312"/>
              </w:rPr>
              <w:t>.</w:t>
            </w:r>
            <w:r w:rsidR="00047195">
              <w:rPr>
                <w:rFonts w:ascii="楷体_GB2312" w:eastAsia="楷体_GB2312" w:hint="eastAsia"/>
              </w:rPr>
              <w:t>py作为框架来开发。</w:t>
            </w:r>
          </w:p>
          <w:p w14:paraId="3F71F1C5" w14:textId="77777777" w:rsidR="00047195" w:rsidRDefault="00047195" w:rsidP="000E4598">
            <w:pPr>
              <w:pStyle w:val="focusme"/>
              <w:numPr>
                <w:ilvl w:val="0"/>
                <w:numId w:val="9"/>
              </w:numPr>
              <w:rPr>
                <w:rFonts w:ascii="楷体_GB2312" w:eastAsia="楷体_GB2312"/>
              </w:rPr>
            </w:pPr>
            <w:r w:rsidRPr="000E4598">
              <w:rPr>
                <w:rFonts w:ascii="楷体_GB2312" w:eastAsia="楷体_GB2312" w:hint="eastAsia"/>
              </w:rPr>
              <w:lastRenderedPageBreak/>
              <w:t>基于MySQL的数据管理</w:t>
            </w:r>
            <w:r w:rsidR="000E4598" w:rsidRPr="000E4598">
              <w:rPr>
                <w:rFonts w:ascii="楷体_GB2312" w:eastAsia="楷体_GB2312" w:hint="eastAsia"/>
              </w:rPr>
              <w:t>：</w:t>
            </w:r>
            <w:r w:rsidR="000E4598" w:rsidRPr="000E4598">
              <w:rPr>
                <w:rFonts w:ascii="楷体_GB2312" w:eastAsia="楷体_GB2312"/>
              </w:rPr>
              <w:t>MySQL是一种关系数据库管理系统，关系数据库将数据保存在不同的表中，而不是将所有数据放在一个大仓库内，这样就增加了速度并提高了灵活性</w:t>
            </w:r>
            <w:r w:rsidR="000E4598">
              <w:rPr>
                <w:rFonts w:ascii="楷体_GB2312" w:eastAsia="楷体_GB2312" w:hint="eastAsia"/>
              </w:rPr>
              <w:t>。MySQL支持多种操作系统，包括Mac</w:t>
            </w:r>
            <w:r w:rsidR="000E4598">
              <w:rPr>
                <w:rFonts w:ascii="楷体_GB2312" w:eastAsia="楷体_GB2312"/>
              </w:rPr>
              <w:t xml:space="preserve"> </w:t>
            </w:r>
            <w:r w:rsidR="000E4598">
              <w:rPr>
                <w:rFonts w:ascii="楷体_GB2312" w:eastAsia="楷体_GB2312" w:hint="eastAsia"/>
              </w:rPr>
              <w:t>OS（准备用于开发的操作系统），也为多种语言包括python提供了API</w:t>
            </w:r>
            <w:r w:rsidR="00CA2C77">
              <w:rPr>
                <w:rFonts w:ascii="楷体_GB2312" w:eastAsia="楷体_GB2312" w:hint="eastAsia"/>
              </w:rPr>
              <w:t>。对于评价系统来言，最基本的评分、留言、增删改菜品信息等功能都离不开数据库的处理。关系数据库管理也能实现学生、食堂管理人员等不同身份的管理数据权限</w:t>
            </w:r>
            <w:r w:rsidR="002B470D">
              <w:rPr>
                <w:rFonts w:ascii="楷体_GB2312" w:eastAsia="楷体_GB2312" w:hint="eastAsia"/>
              </w:rPr>
              <w:t>，以及实现不同食堂菜品信息的管理。</w:t>
            </w:r>
          </w:p>
          <w:p w14:paraId="1154E909" w14:textId="77777777" w:rsidR="002B470D" w:rsidRDefault="002B470D" w:rsidP="000E4598">
            <w:pPr>
              <w:pStyle w:val="focusme"/>
              <w:numPr>
                <w:ilvl w:val="0"/>
                <w:numId w:val="9"/>
              </w:numPr>
              <w:rPr>
                <w:rFonts w:ascii="楷体_GB2312" w:eastAsia="楷体_GB2312"/>
              </w:rPr>
            </w:pPr>
            <w:r>
              <w:rPr>
                <w:rFonts w:ascii="楷体_GB2312" w:eastAsia="楷体_GB2312" w:hint="eastAsia"/>
              </w:rPr>
              <w:t>基于MySQL的数据利用python实现数据可视化。用python可以很简单地读取MySQL数据库里的数据，利用python里</w:t>
            </w:r>
            <w:proofErr w:type="spellStart"/>
            <w:r>
              <w:rPr>
                <w:rFonts w:ascii="楷体_GB2312" w:eastAsia="楷体_GB2312" w:hint="eastAsia"/>
              </w:rPr>
              <w:t>MySQLdb</w:t>
            </w:r>
            <w:proofErr w:type="spellEnd"/>
            <w:r>
              <w:rPr>
                <w:rFonts w:ascii="楷体_GB2312" w:eastAsia="楷体_GB2312" w:hint="eastAsia"/>
              </w:rPr>
              <w:t>包与数据库建立联系，再将数据存放在pandas的</w:t>
            </w:r>
            <w:proofErr w:type="spellStart"/>
            <w:r>
              <w:rPr>
                <w:rFonts w:ascii="楷体_GB2312" w:eastAsia="楷体_GB2312"/>
              </w:rPr>
              <w:t>DataFrame</w:t>
            </w:r>
            <w:proofErr w:type="spellEnd"/>
            <w:r>
              <w:rPr>
                <w:rFonts w:ascii="楷体_GB2312" w:eastAsia="楷体_GB2312" w:hint="eastAsia"/>
              </w:rPr>
              <w:t>中，利用</w:t>
            </w:r>
            <w:proofErr w:type="spellStart"/>
            <w:r>
              <w:rPr>
                <w:rFonts w:ascii="楷体_GB2312" w:eastAsia="楷体_GB2312" w:hint="eastAsia"/>
              </w:rPr>
              <w:t>plotly</w:t>
            </w:r>
            <w:proofErr w:type="spellEnd"/>
            <w:r>
              <w:rPr>
                <w:rFonts w:ascii="楷体_GB2312" w:eastAsia="楷体_GB2312" w:hint="eastAsia"/>
              </w:rPr>
              <w:t>绘制图像。计划生成</w:t>
            </w:r>
            <w:r w:rsidR="00902B45">
              <w:rPr>
                <w:rFonts w:ascii="楷体_GB2312" w:eastAsia="楷体_GB2312" w:hint="eastAsia"/>
              </w:rPr>
              <w:t>评分趋势图与菜品热度柱形图，</w:t>
            </w:r>
            <w:r>
              <w:rPr>
                <w:rFonts w:ascii="楷体_GB2312" w:eastAsia="楷体_GB2312" w:hint="eastAsia"/>
              </w:rPr>
              <w:t>这些图像能直观的反映</w:t>
            </w:r>
            <w:r w:rsidR="00902B45">
              <w:rPr>
                <w:rFonts w:ascii="楷体_GB2312" w:eastAsia="楷体_GB2312" w:hint="eastAsia"/>
              </w:rPr>
              <w:t>食堂经营的状况和趋势。</w:t>
            </w:r>
          </w:p>
          <w:p w14:paraId="017CC947" w14:textId="77777777" w:rsidR="00C33DB4" w:rsidRDefault="00902B45" w:rsidP="00C33DB4">
            <w:pPr>
              <w:pStyle w:val="focusme"/>
              <w:numPr>
                <w:ilvl w:val="0"/>
                <w:numId w:val="9"/>
              </w:numPr>
              <w:rPr>
                <w:rFonts w:ascii="楷体_GB2312" w:eastAsia="楷体_GB2312"/>
              </w:rPr>
            </w:pPr>
            <w:r>
              <w:rPr>
                <w:rFonts w:ascii="楷体_GB2312" w:eastAsia="楷体_GB2312" w:hint="eastAsia"/>
              </w:rPr>
              <w:t>基于面向对象方法的软件系统分析与设计：python就是一种面向对象的程序设计语言</w:t>
            </w:r>
            <w:r w:rsidR="00174C3C">
              <w:rPr>
                <w:rFonts w:ascii="楷体_GB2312" w:eastAsia="楷体_GB2312" w:hint="eastAsia"/>
              </w:rPr>
              <w:t>，我的食堂评价系统采用面向对象的思想进行开发无疑是最简单方便的。利用这种方法，可以将食堂、菜品的信息抽象为类，进行适当的封装，用户对其打分评论将改变他们的属性。同时，访问的学生信息和食堂管理人员信息也抽象为类进行封装，降低两种身份的关联度，简化后续功能开发和维护。</w:t>
            </w:r>
          </w:p>
          <w:p w14:paraId="2B425574" w14:textId="77777777" w:rsidR="00174C3C" w:rsidRPr="00C33DB4" w:rsidRDefault="00174C3C" w:rsidP="00C33DB4">
            <w:pPr>
              <w:pStyle w:val="focusme"/>
              <w:numPr>
                <w:ilvl w:val="0"/>
                <w:numId w:val="9"/>
              </w:numPr>
              <w:rPr>
                <w:rFonts w:ascii="楷体_GB2312" w:eastAsia="楷体_GB2312"/>
              </w:rPr>
            </w:pPr>
            <w:r w:rsidRPr="00C33DB4">
              <w:rPr>
                <w:rFonts w:ascii="楷体_GB2312" w:eastAsia="楷体_GB2312" w:hint="eastAsia"/>
              </w:rPr>
              <w:t>前端页面设计和UI：前端的制作往往由HTML、CSS、JavaScript共同完成。</w:t>
            </w:r>
            <w:r w:rsidR="00C33DB4" w:rsidRPr="00C33DB4">
              <w:rPr>
                <w:rFonts w:ascii="楷体_GB2312" w:eastAsia="楷体_GB2312"/>
              </w:rPr>
              <w:t>在Web世界里，只有JavaScript能跨平台、跨浏览器驱动网页，与用户交互</w:t>
            </w:r>
            <w:r w:rsidR="00C33DB4">
              <w:rPr>
                <w:rFonts w:ascii="楷体_GB2312" w:eastAsia="楷体_GB2312" w:hint="eastAsia"/>
              </w:rPr>
              <w:t>，是最流行的脚本语言。而JavaScript中使用最广泛的库就是</w:t>
            </w:r>
            <w:proofErr w:type="spellStart"/>
            <w:r w:rsidR="00C33DB4">
              <w:rPr>
                <w:rFonts w:ascii="楷体_GB2312" w:eastAsia="楷体_GB2312" w:hint="eastAsia"/>
              </w:rPr>
              <w:t>iQuery</w:t>
            </w:r>
            <w:proofErr w:type="spellEnd"/>
            <w:r w:rsidR="00C33DB4">
              <w:rPr>
                <w:rFonts w:ascii="楷体_GB2312" w:eastAsia="楷体_GB2312" w:hint="eastAsia"/>
              </w:rPr>
              <w:t>，它能够消除浏览器差异，有简洁的操作DOM的方法，还能轻松实现动画、修改CSS等各种操作，非常好用和流行，每一个前端工程师都应该熟悉掌握。利用这些工具，站在用户角度上设计出美观、简洁又吸引人的具有良好交互性的前端页面。</w:t>
            </w:r>
          </w:p>
        </w:tc>
      </w:tr>
      <w:tr w:rsidR="008F3E27" w:rsidRPr="000303BE" w14:paraId="0CBFD84F" w14:textId="77777777" w:rsidTr="00D425F8">
        <w:trPr>
          <w:trHeight w:val="1626"/>
        </w:trPr>
        <w:tc>
          <w:tcPr>
            <w:tcW w:w="8188" w:type="dxa"/>
            <w:gridSpan w:val="16"/>
            <w:tcBorders>
              <w:top w:val="single" w:sz="4" w:space="0" w:color="auto"/>
              <w:left w:val="single" w:sz="4" w:space="0" w:color="auto"/>
              <w:bottom w:val="single" w:sz="4" w:space="0" w:color="auto"/>
              <w:right w:val="single" w:sz="4" w:space="0" w:color="auto"/>
            </w:tcBorders>
          </w:tcPr>
          <w:p w14:paraId="48815780" w14:textId="77777777" w:rsidR="008F3E27" w:rsidRPr="000303BE" w:rsidRDefault="008F3E27" w:rsidP="00C33DB4">
            <w:pPr>
              <w:rPr>
                <w:rFonts w:ascii="楷体_GB2312" w:eastAsia="楷体_GB2312"/>
              </w:rPr>
            </w:pPr>
            <w:r w:rsidRPr="000303BE">
              <w:rPr>
                <w:rFonts w:ascii="楷体_GB2312" w:eastAsia="楷体_GB2312" w:hint="eastAsia"/>
              </w:rPr>
              <w:lastRenderedPageBreak/>
              <w:t>技术指标</w:t>
            </w:r>
          </w:p>
          <w:p w14:paraId="2506AAA6" w14:textId="77777777" w:rsidR="008F3E27" w:rsidRDefault="00C33DB4" w:rsidP="008A6161">
            <w:pPr>
              <w:numPr>
                <w:ilvl w:val="0"/>
                <w:numId w:val="3"/>
              </w:numPr>
              <w:rPr>
                <w:rFonts w:ascii="楷体_GB2312" w:eastAsia="楷体_GB2312"/>
              </w:rPr>
            </w:pPr>
            <w:r>
              <w:rPr>
                <w:rFonts w:ascii="楷体_GB2312" w:eastAsia="楷体_GB2312" w:hint="eastAsia"/>
              </w:rPr>
              <w:t>实现学生端评论、打分功能</w:t>
            </w:r>
          </w:p>
          <w:p w14:paraId="0BCD55B6" w14:textId="77777777" w:rsidR="00C33DB4" w:rsidRDefault="00C33DB4" w:rsidP="008A6161">
            <w:pPr>
              <w:numPr>
                <w:ilvl w:val="0"/>
                <w:numId w:val="3"/>
              </w:numPr>
              <w:rPr>
                <w:rFonts w:ascii="楷体_GB2312" w:eastAsia="楷体_GB2312"/>
              </w:rPr>
            </w:pPr>
            <w:r>
              <w:rPr>
                <w:rFonts w:ascii="楷体_GB2312" w:eastAsia="楷体_GB2312" w:hint="eastAsia"/>
              </w:rPr>
              <w:t>实现管理员端增删改食堂信息、浏览数据及分析图像的功能</w:t>
            </w:r>
          </w:p>
          <w:p w14:paraId="5F5DCB75" w14:textId="77777777" w:rsidR="00C33DB4" w:rsidRDefault="00C33DB4" w:rsidP="008A6161">
            <w:pPr>
              <w:numPr>
                <w:ilvl w:val="0"/>
                <w:numId w:val="3"/>
              </w:numPr>
              <w:rPr>
                <w:rFonts w:ascii="楷体_GB2312" w:eastAsia="楷体_GB2312"/>
              </w:rPr>
            </w:pPr>
            <w:r>
              <w:rPr>
                <w:rFonts w:ascii="楷体_GB2312" w:eastAsia="楷体_GB2312"/>
              </w:rPr>
              <w:t>P</w:t>
            </w:r>
            <w:r>
              <w:rPr>
                <w:rFonts w:ascii="楷体_GB2312" w:eastAsia="楷体_GB2312" w:hint="eastAsia"/>
              </w:rPr>
              <w:t>ython、MySQL正常运行</w:t>
            </w:r>
          </w:p>
          <w:p w14:paraId="2C532504" w14:textId="77777777" w:rsidR="0039610F" w:rsidRPr="000303BE" w:rsidRDefault="0039610F" w:rsidP="008A6161">
            <w:pPr>
              <w:numPr>
                <w:ilvl w:val="0"/>
                <w:numId w:val="3"/>
              </w:numPr>
              <w:rPr>
                <w:rFonts w:ascii="楷体_GB2312" w:eastAsia="楷体_GB2312"/>
              </w:rPr>
            </w:pPr>
            <w:r>
              <w:rPr>
                <w:rFonts w:ascii="楷体_GB2312" w:eastAsia="楷体_GB2312" w:hint="eastAsia"/>
              </w:rPr>
              <w:t>UI界面美观、交互性强</w:t>
            </w:r>
          </w:p>
        </w:tc>
      </w:tr>
      <w:tr w:rsidR="008F3E27" w:rsidRPr="000303BE" w14:paraId="62FCFC41" w14:textId="77777777" w:rsidTr="00D425F8">
        <w:trPr>
          <w:trHeight w:val="450"/>
        </w:trPr>
        <w:tc>
          <w:tcPr>
            <w:tcW w:w="8188" w:type="dxa"/>
            <w:gridSpan w:val="16"/>
            <w:tcBorders>
              <w:top w:val="single" w:sz="4" w:space="0" w:color="auto"/>
              <w:left w:val="single" w:sz="4" w:space="0" w:color="auto"/>
              <w:bottom w:val="single" w:sz="4" w:space="0" w:color="auto"/>
              <w:right w:val="single" w:sz="4" w:space="0" w:color="auto"/>
            </w:tcBorders>
            <w:vAlign w:val="center"/>
          </w:tcPr>
          <w:p w14:paraId="36D9F79C" w14:textId="77777777" w:rsidR="008F3E27" w:rsidRPr="000303BE" w:rsidRDefault="008F3E27" w:rsidP="00C33DB4">
            <w:pPr>
              <w:jc w:val="center"/>
              <w:rPr>
                <w:rFonts w:ascii="楷体_GB2312" w:eastAsia="楷体_GB2312"/>
              </w:rPr>
            </w:pPr>
            <w:r w:rsidRPr="000303BE">
              <w:rPr>
                <w:rFonts w:ascii="楷体_GB2312" w:eastAsia="楷体_GB2312" w:hint="eastAsia"/>
              </w:rPr>
              <w:t>研究计划及预期成果</w:t>
            </w:r>
          </w:p>
        </w:tc>
      </w:tr>
      <w:tr w:rsidR="007B35CB" w:rsidRPr="000303BE" w14:paraId="5BD4F8DC" w14:textId="77777777" w:rsidTr="00D425F8">
        <w:trPr>
          <w:trHeight w:val="680"/>
        </w:trPr>
        <w:tc>
          <w:tcPr>
            <w:tcW w:w="1902" w:type="dxa"/>
            <w:gridSpan w:val="5"/>
            <w:tcBorders>
              <w:top w:val="single" w:sz="4" w:space="0" w:color="auto"/>
              <w:left w:val="single" w:sz="4" w:space="0" w:color="auto"/>
              <w:bottom w:val="single" w:sz="4" w:space="0" w:color="auto"/>
              <w:right w:val="single" w:sz="4" w:space="0" w:color="auto"/>
            </w:tcBorders>
            <w:vAlign w:val="center"/>
          </w:tcPr>
          <w:p w14:paraId="1E6628A0" w14:textId="77777777" w:rsidR="008F3E27" w:rsidRPr="000303BE" w:rsidRDefault="008F3E27" w:rsidP="00C33DB4">
            <w:pPr>
              <w:jc w:val="center"/>
              <w:rPr>
                <w:rFonts w:ascii="楷体_GB2312" w:eastAsia="楷体_GB2312"/>
              </w:rPr>
            </w:pPr>
            <w:r w:rsidRPr="000303BE">
              <w:rPr>
                <w:rFonts w:ascii="楷体_GB2312" w:eastAsia="楷体_GB2312" w:hint="eastAsia"/>
              </w:rPr>
              <w:t>主要研究阶段</w:t>
            </w:r>
          </w:p>
          <w:p w14:paraId="503141E3" w14:textId="77777777" w:rsidR="008F3E27" w:rsidRPr="000303BE" w:rsidRDefault="008F3E27" w:rsidP="00C33DB4">
            <w:pPr>
              <w:jc w:val="center"/>
              <w:rPr>
                <w:rFonts w:ascii="楷体_GB2312" w:eastAsia="楷体_GB2312"/>
              </w:rPr>
            </w:pPr>
            <w:r w:rsidRPr="000303BE">
              <w:rPr>
                <w:rFonts w:ascii="楷体_GB2312" w:eastAsia="楷体_GB2312" w:hint="eastAsia"/>
              </w:rPr>
              <w:t>（起止时间）</w:t>
            </w:r>
          </w:p>
        </w:tc>
        <w:tc>
          <w:tcPr>
            <w:tcW w:w="4091" w:type="dxa"/>
            <w:gridSpan w:val="9"/>
            <w:tcBorders>
              <w:top w:val="single" w:sz="4" w:space="0" w:color="auto"/>
              <w:left w:val="single" w:sz="4" w:space="0" w:color="auto"/>
              <w:bottom w:val="single" w:sz="4" w:space="0" w:color="auto"/>
              <w:right w:val="single" w:sz="4" w:space="0" w:color="auto"/>
            </w:tcBorders>
            <w:vAlign w:val="center"/>
          </w:tcPr>
          <w:p w14:paraId="0CB99169" w14:textId="77777777" w:rsidR="008F3E27" w:rsidRPr="000303BE" w:rsidRDefault="008F3E27" w:rsidP="00C33DB4">
            <w:pPr>
              <w:jc w:val="center"/>
              <w:rPr>
                <w:rFonts w:ascii="楷体_GB2312" w:eastAsia="楷体_GB2312"/>
              </w:rPr>
            </w:pPr>
            <w:r w:rsidRPr="000303BE">
              <w:rPr>
                <w:rFonts w:ascii="楷体_GB2312" w:eastAsia="楷体_GB2312" w:hint="eastAsia"/>
              </w:rPr>
              <w:t>阶段预期成果</w:t>
            </w:r>
          </w:p>
        </w:tc>
        <w:tc>
          <w:tcPr>
            <w:tcW w:w="2195" w:type="dxa"/>
            <w:gridSpan w:val="2"/>
            <w:tcBorders>
              <w:top w:val="single" w:sz="4" w:space="0" w:color="auto"/>
              <w:left w:val="single" w:sz="4" w:space="0" w:color="auto"/>
              <w:bottom w:val="single" w:sz="4" w:space="0" w:color="auto"/>
              <w:right w:val="single" w:sz="4" w:space="0" w:color="auto"/>
            </w:tcBorders>
            <w:vAlign w:val="center"/>
          </w:tcPr>
          <w:p w14:paraId="460C2ADB" w14:textId="77777777" w:rsidR="008F3E27" w:rsidRPr="000303BE" w:rsidRDefault="008F3E27" w:rsidP="00C33DB4">
            <w:pPr>
              <w:jc w:val="center"/>
              <w:rPr>
                <w:rFonts w:ascii="楷体_GB2312" w:eastAsia="楷体_GB2312"/>
              </w:rPr>
            </w:pPr>
            <w:r w:rsidRPr="000303BE">
              <w:rPr>
                <w:rFonts w:ascii="楷体_GB2312" w:eastAsia="楷体_GB2312" w:hint="eastAsia"/>
              </w:rPr>
              <w:t>成果形式</w:t>
            </w:r>
          </w:p>
        </w:tc>
      </w:tr>
      <w:tr w:rsidR="007B35CB" w:rsidRPr="000303BE" w14:paraId="4644A11F" w14:textId="77777777" w:rsidTr="00D425F8">
        <w:trPr>
          <w:trHeight w:val="680"/>
        </w:trPr>
        <w:tc>
          <w:tcPr>
            <w:tcW w:w="573" w:type="dxa"/>
            <w:tcBorders>
              <w:top w:val="single" w:sz="4" w:space="0" w:color="auto"/>
              <w:left w:val="single" w:sz="4" w:space="0" w:color="auto"/>
              <w:bottom w:val="single" w:sz="4" w:space="0" w:color="auto"/>
              <w:right w:val="single" w:sz="4" w:space="0" w:color="auto"/>
            </w:tcBorders>
            <w:vAlign w:val="center"/>
          </w:tcPr>
          <w:p w14:paraId="145BFFF1" w14:textId="77777777" w:rsidR="008F3E27" w:rsidRPr="000303BE" w:rsidRDefault="008F3E27" w:rsidP="00C33DB4">
            <w:pPr>
              <w:rPr>
                <w:rFonts w:ascii="楷体_GB2312" w:eastAsia="楷体_GB2312"/>
              </w:rPr>
            </w:pPr>
            <w:r w:rsidRPr="000303BE">
              <w:rPr>
                <w:rFonts w:ascii="楷体_GB2312" w:eastAsia="楷体_GB2312" w:hint="eastAsia"/>
              </w:rPr>
              <w:t>前期</w:t>
            </w:r>
          </w:p>
        </w:tc>
        <w:tc>
          <w:tcPr>
            <w:tcW w:w="1329" w:type="dxa"/>
            <w:gridSpan w:val="4"/>
            <w:tcBorders>
              <w:top w:val="single" w:sz="4" w:space="0" w:color="auto"/>
              <w:left w:val="single" w:sz="4" w:space="0" w:color="auto"/>
              <w:bottom w:val="single" w:sz="4" w:space="0" w:color="auto"/>
              <w:right w:val="single" w:sz="4" w:space="0" w:color="auto"/>
            </w:tcBorders>
            <w:vAlign w:val="center"/>
          </w:tcPr>
          <w:p w14:paraId="2876893C" w14:textId="77777777" w:rsidR="008F3E27" w:rsidRPr="000303BE" w:rsidRDefault="008F3E27" w:rsidP="00C33DB4">
            <w:pPr>
              <w:rPr>
                <w:rFonts w:ascii="楷体_GB2312" w:eastAsia="楷体_GB2312"/>
              </w:rPr>
            </w:pPr>
          </w:p>
        </w:tc>
        <w:tc>
          <w:tcPr>
            <w:tcW w:w="4091" w:type="dxa"/>
            <w:gridSpan w:val="9"/>
            <w:tcBorders>
              <w:top w:val="single" w:sz="4" w:space="0" w:color="auto"/>
              <w:left w:val="single" w:sz="4" w:space="0" w:color="auto"/>
              <w:bottom w:val="single" w:sz="4" w:space="0" w:color="auto"/>
              <w:right w:val="single" w:sz="4" w:space="0" w:color="auto"/>
            </w:tcBorders>
            <w:vAlign w:val="center"/>
          </w:tcPr>
          <w:p w14:paraId="667B7D9D" w14:textId="77777777" w:rsidR="008F3E27" w:rsidRPr="000303BE" w:rsidRDefault="008F3E27" w:rsidP="00C33DB4">
            <w:pPr>
              <w:rPr>
                <w:rFonts w:ascii="楷体_GB2312" w:eastAsia="楷体_GB2312"/>
              </w:rPr>
            </w:pPr>
          </w:p>
        </w:tc>
        <w:tc>
          <w:tcPr>
            <w:tcW w:w="2195" w:type="dxa"/>
            <w:gridSpan w:val="2"/>
            <w:tcBorders>
              <w:top w:val="single" w:sz="4" w:space="0" w:color="auto"/>
              <w:left w:val="single" w:sz="4" w:space="0" w:color="auto"/>
              <w:bottom w:val="single" w:sz="4" w:space="0" w:color="auto"/>
              <w:right w:val="single" w:sz="4" w:space="0" w:color="auto"/>
            </w:tcBorders>
            <w:vAlign w:val="center"/>
          </w:tcPr>
          <w:p w14:paraId="2A8EE06E" w14:textId="77777777" w:rsidR="008F3E27" w:rsidRPr="000303BE" w:rsidRDefault="008F3E27" w:rsidP="00C33DB4">
            <w:pPr>
              <w:rPr>
                <w:rFonts w:ascii="楷体_GB2312" w:eastAsia="楷体_GB2312"/>
              </w:rPr>
            </w:pPr>
          </w:p>
        </w:tc>
      </w:tr>
      <w:tr w:rsidR="007B35CB" w:rsidRPr="000303BE" w14:paraId="7090AD9C" w14:textId="77777777" w:rsidTr="00D425F8">
        <w:trPr>
          <w:trHeight w:val="680"/>
        </w:trPr>
        <w:tc>
          <w:tcPr>
            <w:tcW w:w="573" w:type="dxa"/>
            <w:tcBorders>
              <w:top w:val="single" w:sz="4" w:space="0" w:color="auto"/>
              <w:left w:val="single" w:sz="4" w:space="0" w:color="auto"/>
              <w:bottom w:val="single" w:sz="4" w:space="0" w:color="auto"/>
              <w:right w:val="single" w:sz="4" w:space="0" w:color="auto"/>
            </w:tcBorders>
            <w:vAlign w:val="center"/>
          </w:tcPr>
          <w:p w14:paraId="51E5EED6" w14:textId="77777777" w:rsidR="008F3E27" w:rsidRPr="000303BE" w:rsidRDefault="008F3E27" w:rsidP="00C33DB4">
            <w:pPr>
              <w:rPr>
                <w:rFonts w:ascii="楷体_GB2312" w:eastAsia="楷体_GB2312"/>
              </w:rPr>
            </w:pPr>
            <w:r w:rsidRPr="000303BE">
              <w:rPr>
                <w:rFonts w:ascii="楷体_GB2312" w:eastAsia="楷体_GB2312" w:hint="eastAsia"/>
              </w:rPr>
              <w:t>中期</w:t>
            </w:r>
          </w:p>
        </w:tc>
        <w:tc>
          <w:tcPr>
            <w:tcW w:w="1329" w:type="dxa"/>
            <w:gridSpan w:val="4"/>
            <w:tcBorders>
              <w:top w:val="single" w:sz="4" w:space="0" w:color="auto"/>
              <w:left w:val="single" w:sz="4" w:space="0" w:color="auto"/>
              <w:bottom w:val="single" w:sz="4" w:space="0" w:color="auto"/>
              <w:right w:val="single" w:sz="4" w:space="0" w:color="auto"/>
            </w:tcBorders>
            <w:vAlign w:val="center"/>
          </w:tcPr>
          <w:p w14:paraId="7D087A01" w14:textId="77777777" w:rsidR="008F3E27" w:rsidRPr="000303BE" w:rsidRDefault="008F3E27" w:rsidP="00C33DB4">
            <w:pPr>
              <w:rPr>
                <w:rFonts w:ascii="楷体_GB2312" w:eastAsia="楷体_GB2312"/>
              </w:rPr>
            </w:pPr>
          </w:p>
        </w:tc>
        <w:tc>
          <w:tcPr>
            <w:tcW w:w="4091" w:type="dxa"/>
            <w:gridSpan w:val="9"/>
            <w:tcBorders>
              <w:top w:val="single" w:sz="4" w:space="0" w:color="auto"/>
              <w:left w:val="single" w:sz="4" w:space="0" w:color="auto"/>
              <w:bottom w:val="single" w:sz="4" w:space="0" w:color="auto"/>
              <w:right w:val="single" w:sz="4" w:space="0" w:color="auto"/>
            </w:tcBorders>
            <w:vAlign w:val="center"/>
          </w:tcPr>
          <w:p w14:paraId="493D78A4" w14:textId="77777777" w:rsidR="008F3E27" w:rsidRPr="000303BE" w:rsidRDefault="008F3E27" w:rsidP="00C33DB4">
            <w:pPr>
              <w:rPr>
                <w:rFonts w:ascii="楷体_GB2312" w:eastAsia="楷体_GB2312"/>
              </w:rPr>
            </w:pPr>
          </w:p>
        </w:tc>
        <w:tc>
          <w:tcPr>
            <w:tcW w:w="2195" w:type="dxa"/>
            <w:gridSpan w:val="2"/>
            <w:tcBorders>
              <w:top w:val="single" w:sz="4" w:space="0" w:color="auto"/>
              <w:left w:val="single" w:sz="4" w:space="0" w:color="auto"/>
              <w:bottom w:val="single" w:sz="4" w:space="0" w:color="auto"/>
              <w:right w:val="single" w:sz="4" w:space="0" w:color="auto"/>
            </w:tcBorders>
            <w:vAlign w:val="center"/>
          </w:tcPr>
          <w:p w14:paraId="564A0438" w14:textId="77777777" w:rsidR="008F3E27" w:rsidRPr="000303BE" w:rsidRDefault="008F3E27" w:rsidP="00C33DB4">
            <w:pPr>
              <w:rPr>
                <w:rFonts w:ascii="楷体_GB2312" w:eastAsia="楷体_GB2312"/>
              </w:rPr>
            </w:pPr>
          </w:p>
        </w:tc>
      </w:tr>
      <w:tr w:rsidR="007B35CB" w:rsidRPr="000303BE" w14:paraId="12523752" w14:textId="77777777" w:rsidTr="00D425F8">
        <w:trPr>
          <w:trHeight w:val="680"/>
        </w:trPr>
        <w:tc>
          <w:tcPr>
            <w:tcW w:w="573" w:type="dxa"/>
            <w:tcBorders>
              <w:top w:val="single" w:sz="4" w:space="0" w:color="auto"/>
              <w:left w:val="single" w:sz="4" w:space="0" w:color="auto"/>
              <w:bottom w:val="single" w:sz="4" w:space="0" w:color="auto"/>
              <w:right w:val="single" w:sz="4" w:space="0" w:color="auto"/>
            </w:tcBorders>
            <w:vAlign w:val="center"/>
          </w:tcPr>
          <w:p w14:paraId="79612EA2" w14:textId="77777777" w:rsidR="008F3E27" w:rsidRPr="000303BE" w:rsidRDefault="008F3E27" w:rsidP="00C33DB4">
            <w:pPr>
              <w:rPr>
                <w:rFonts w:ascii="楷体_GB2312" w:eastAsia="楷体_GB2312"/>
              </w:rPr>
            </w:pPr>
            <w:r w:rsidRPr="000303BE">
              <w:rPr>
                <w:rFonts w:ascii="楷体_GB2312" w:eastAsia="楷体_GB2312" w:hint="eastAsia"/>
              </w:rPr>
              <w:t>后期</w:t>
            </w:r>
          </w:p>
        </w:tc>
        <w:tc>
          <w:tcPr>
            <w:tcW w:w="1329" w:type="dxa"/>
            <w:gridSpan w:val="4"/>
            <w:tcBorders>
              <w:top w:val="single" w:sz="4" w:space="0" w:color="auto"/>
              <w:left w:val="single" w:sz="4" w:space="0" w:color="auto"/>
              <w:bottom w:val="single" w:sz="4" w:space="0" w:color="auto"/>
              <w:right w:val="single" w:sz="4" w:space="0" w:color="auto"/>
            </w:tcBorders>
            <w:vAlign w:val="center"/>
          </w:tcPr>
          <w:p w14:paraId="2046EB86" w14:textId="77777777" w:rsidR="008F3E27" w:rsidRPr="000303BE" w:rsidRDefault="008F3E27" w:rsidP="00C33DB4">
            <w:pPr>
              <w:rPr>
                <w:rFonts w:ascii="楷体_GB2312" w:eastAsia="楷体_GB2312"/>
              </w:rPr>
            </w:pPr>
          </w:p>
        </w:tc>
        <w:tc>
          <w:tcPr>
            <w:tcW w:w="4091" w:type="dxa"/>
            <w:gridSpan w:val="9"/>
            <w:tcBorders>
              <w:top w:val="single" w:sz="4" w:space="0" w:color="auto"/>
              <w:left w:val="single" w:sz="4" w:space="0" w:color="auto"/>
              <w:bottom w:val="single" w:sz="4" w:space="0" w:color="auto"/>
              <w:right w:val="single" w:sz="4" w:space="0" w:color="auto"/>
            </w:tcBorders>
            <w:vAlign w:val="center"/>
          </w:tcPr>
          <w:p w14:paraId="5BC63218" w14:textId="77777777" w:rsidR="008F3E27" w:rsidRPr="000303BE" w:rsidRDefault="008F3E27" w:rsidP="00C33DB4">
            <w:pPr>
              <w:rPr>
                <w:rFonts w:ascii="楷体_GB2312" w:eastAsia="楷体_GB2312"/>
              </w:rPr>
            </w:pPr>
          </w:p>
        </w:tc>
        <w:tc>
          <w:tcPr>
            <w:tcW w:w="2195" w:type="dxa"/>
            <w:gridSpan w:val="2"/>
            <w:tcBorders>
              <w:top w:val="single" w:sz="4" w:space="0" w:color="auto"/>
              <w:left w:val="single" w:sz="4" w:space="0" w:color="auto"/>
              <w:bottom w:val="single" w:sz="4" w:space="0" w:color="auto"/>
              <w:right w:val="single" w:sz="4" w:space="0" w:color="auto"/>
            </w:tcBorders>
            <w:vAlign w:val="center"/>
          </w:tcPr>
          <w:p w14:paraId="5D7CA852" w14:textId="77777777" w:rsidR="008F3E27" w:rsidRPr="000303BE" w:rsidRDefault="008F3E27" w:rsidP="00C33DB4">
            <w:pPr>
              <w:rPr>
                <w:rFonts w:ascii="楷体_GB2312" w:eastAsia="楷体_GB2312"/>
              </w:rPr>
            </w:pPr>
          </w:p>
        </w:tc>
      </w:tr>
      <w:tr w:rsidR="007B35CB" w:rsidRPr="000303BE" w14:paraId="0B9DD194" w14:textId="77777777" w:rsidTr="00D425F8">
        <w:trPr>
          <w:trHeight w:val="680"/>
        </w:trPr>
        <w:tc>
          <w:tcPr>
            <w:tcW w:w="1902" w:type="dxa"/>
            <w:gridSpan w:val="5"/>
            <w:vMerge w:val="restart"/>
            <w:tcBorders>
              <w:top w:val="single" w:sz="4" w:space="0" w:color="auto"/>
              <w:left w:val="single" w:sz="4" w:space="0" w:color="auto"/>
              <w:bottom w:val="single" w:sz="4" w:space="0" w:color="auto"/>
              <w:right w:val="single" w:sz="4" w:space="0" w:color="auto"/>
            </w:tcBorders>
            <w:vAlign w:val="center"/>
          </w:tcPr>
          <w:p w14:paraId="7720FCFB" w14:textId="77777777" w:rsidR="008F3E27" w:rsidRPr="000303BE" w:rsidRDefault="008F3E27" w:rsidP="00C33DB4">
            <w:pPr>
              <w:jc w:val="center"/>
              <w:rPr>
                <w:rFonts w:ascii="楷体_GB2312" w:eastAsia="楷体_GB2312"/>
              </w:rPr>
            </w:pPr>
            <w:r w:rsidRPr="000303BE">
              <w:rPr>
                <w:rFonts w:ascii="楷体_GB2312" w:eastAsia="楷体_GB2312" w:hint="eastAsia"/>
              </w:rPr>
              <w:t>最终研究成果</w:t>
            </w:r>
          </w:p>
        </w:tc>
        <w:tc>
          <w:tcPr>
            <w:tcW w:w="4091" w:type="dxa"/>
            <w:gridSpan w:val="9"/>
            <w:tcBorders>
              <w:top w:val="single" w:sz="4" w:space="0" w:color="auto"/>
              <w:left w:val="single" w:sz="4" w:space="0" w:color="auto"/>
              <w:bottom w:val="single" w:sz="4" w:space="0" w:color="auto"/>
              <w:right w:val="single" w:sz="4" w:space="0" w:color="auto"/>
            </w:tcBorders>
            <w:vAlign w:val="center"/>
          </w:tcPr>
          <w:p w14:paraId="4796323A" w14:textId="77777777" w:rsidR="008F3E27" w:rsidRPr="000303BE" w:rsidRDefault="008F3E27" w:rsidP="00C33DB4">
            <w:pPr>
              <w:jc w:val="center"/>
              <w:rPr>
                <w:rFonts w:ascii="楷体_GB2312" w:eastAsia="楷体_GB2312"/>
                <w:spacing w:val="-1"/>
              </w:rPr>
            </w:pPr>
            <w:r w:rsidRPr="000303BE">
              <w:rPr>
                <w:rFonts w:ascii="楷体_GB2312" w:eastAsia="楷体_GB2312" w:hint="eastAsia"/>
                <w:spacing w:val="-1"/>
              </w:rPr>
              <w:t>最终成果名称</w:t>
            </w:r>
          </w:p>
        </w:tc>
        <w:tc>
          <w:tcPr>
            <w:tcW w:w="2195" w:type="dxa"/>
            <w:gridSpan w:val="2"/>
            <w:tcBorders>
              <w:top w:val="single" w:sz="4" w:space="0" w:color="auto"/>
              <w:left w:val="single" w:sz="4" w:space="0" w:color="auto"/>
              <w:bottom w:val="single" w:sz="4" w:space="0" w:color="auto"/>
              <w:right w:val="single" w:sz="4" w:space="0" w:color="auto"/>
            </w:tcBorders>
            <w:vAlign w:val="center"/>
          </w:tcPr>
          <w:p w14:paraId="6811BD73" w14:textId="77777777" w:rsidR="008F3E27" w:rsidRPr="000303BE" w:rsidRDefault="008F3E27" w:rsidP="00C33DB4">
            <w:pPr>
              <w:jc w:val="center"/>
              <w:rPr>
                <w:rFonts w:ascii="楷体_GB2312" w:eastAsia="楷体_GB2312"/>
                <w:spacing w:val="-1"/>
              </w:rPr>
            </w:pPr>
            <w:r w:rsidRPr="000303BE">
              <w:rPr>
                <w:rFonts w:ascii="楷体_GB2312" w:eastAsia="楷体_GB2312" w:hint="eastAsia"/>
                <w:spacing w:val="-1"/>
              </w:rPr>
              <w:t>最终成果形式</w:t>
            </w:r>
          </w:p>
        </w:tc>
      </w:tr>
      <w:tr w:rsidR="007B35CB" w:rsidRPr="000303BE" w14:paraId="1383580D" w14:textId="77777777" w:rsidTr="00D425F8">
        <w:trPr>
          <w:trHeight w:val="680"/>
        </w:trPr>
        <w:tc>
          <w:tcPr>
            <w:tcW w:w="1902" w:type="dxa"/>
            <w:gridSpan w:val="5"/>
            <w:vMerge/>
            <w:tcBorders>
              <w:top w:val="single" w:sz="4" w:space="0" w:color="auto"/>
              <w:left w:val="single" w:sz="4" w:space="0" w:color="auto"/>
              <w:bottom w:val="single" w:sz="4" w:space="0" w:color="auto"/>
              <w:right w:val="single" w:sz="4" w:space="0" w:color="auto"/>
            </w:tcBorders>
            <w:vAlign w:val="center"/>
          </w:tcPr>
          <w:p w14:paraId="407DC45A" w14:textId="77777777" w:rsidR="008F3E27" w:rsidRPr="000303BE" w:rsidRDefault="008F3E27" w:rsidP="00C33DB4">
            <w:pPr>
              <w:rPr>
                <w:rFonts w:ascii="楷体_GB2312" w:eastAsia="楷体_GB2312"/>
              </w:rPr>
            </w:pPr>
          </w:p>
        </w:tc>
        <w:tc>
          <w:tcPr>
            <w:tcW w:w="4091" w:type="dxa"/>
            <w:gridSpan w:val="9"/>
            <w:tcBorders>
              <w:top w:val="single" w:sz="4" w:space="0" w:color="auto"/>
              <w:left w:val="single" w:sz="4" w:space="0" w:color="auto"/>
              <w:bottom w:val="single" w:sz="4" w:space="0" w:color="auto"/>
              <w:right w:val="single" w:sz="4" w:space="0" w:color="auto"/>
            </w:tcBorders>
            <w:vAlign w:val="center"/>
          </w:tcPr>
          <w:p w14:paraId="33E28344" w14:textId="77777777" w:rsidR="008F3E27" w:rsidRPr="000303BE" w:rsidRDefault="008F3E27" w:rsidP="00C33DB4">
            <w:pPr>
              <w:jc w:val="center"/>
              <w:rPr>
                <w:rFonts w:ascii="楷体_GB2312" w:eastAsia="楷体_GB2312"/>
                <w:spacing w:val="-1"/>
              </w:rPr>
            </w:pPr>
            <w:r w:rsidRPr="000303BE">
              <w:rPr>
                <w:rFonts w:ascii="楷体_GB2312" w:eastAsia="楷体_GB2312" w:hint="eastAsia"/>
                <w:spacing w:val="-1"/>
              </w:rPr>
              <w:t>提示：科技论文、技术报告、软件著作权、专利等</w:t>
            </w:r>
          </w:p>
        </w:tc>
        <w:tc>
          <w:tcPr>
            <w:tcW w:w="2195" w:type="dxa"/>
            <w:gridSpan w:val="2"/>
            <w:tcBorders>
              <w:top w:val="single" w:sz="4" w:space="0" w:color="auto"/>
              <w:left w:val="single" w:sz="4" w:space="0" w:color="auto"/>
              <w:bottom w:val="single" w:sz="4" w:space="0" w:color="auto"/>
              <w:right w:val="single" w:sz="4" w:space="0" w:color="auto"/>
            </w:tcBorders>
            <w:vAlign w:val="center"/>
          </w:tcPr>
          <w:p w14:paraId="13D2A7FD" w14:textId="77777777" w:rsidR="008F3E27" w:rsidRPr="000303BE" w:rsidRDefault="008F3E27" w:rsidP="00C33DB4">
            <w:pPr>
              <w:jc w:val="center"/>
              <w:rPr>
                <w:rFonts w:ascii="楷体_GB2312" w:eastAsia="楷体_GB2312"/>
                <w:spacing w:val="-1"/>
              </w:rPr>
            </w:pPr>
            <w:r w:rsidRPr="000303BE">
              <w:rPr>
                <w:rFonts w:ascii="楷体_GB2312" w:eastAsia="楷体_GB2312" w:hint="eastAsia"/>
              </w:rPr>
              <w:t>系统应用软件及网站</w:t>
            </w:r>
          </w:p>
        </w:tc>
      </w:tr>
      <w:tr w:rsidR="008F3E27" w:rsidRPr="000303BE" w14:paraId="0CB2ECC2" w14:textId="77777777" w:rsidTr="00D425F8">
        <w:trPr>
          <w:trHeight w:val="353"/>
        </w:trPr>
        <w:tc>
          <w:tcPr>
            <w:tcW w:w="8188" w:type="dxa"/>
            <w:gridSpan w:val="16"/>
            <w:tcBorders>
              <w:top w:val="single" w:sz="4" w:space="0" w:color="auto"/>
              <w:left w:val="single" w:sz="4" w:space="0" w:color="auto"/>
              <w:bottom w:val="single" w:sz="4" w:space="0" w:color="auto"/>
              <w:right w:val="single" w:sz="4" w:space="0" w:color="auto"/>
            </w:tcBorders>
            <w:vAlign w:val="center"/>
          </w:tcPr>
          <w:p w14:paraId="30D5949C" w14:textId="77777777" w:rsidR="008F3E27" w:rsidRPr="000303BE" w:rsidRDefault="008F3E27" w:rsidP="00C33DB4">
            <w:pPr>
              <w:jc w:val="center"/>
              <w:rPr>
                <w:rFonts w:ascii="楷体_GB2312" w:eastAsia="楷体_GB2312"/>
              </w:rPr>
            </w:pPr>
            <w:r w:rsidRPr="000303BE">
              <w:rPr>
                <w:rFonts w:ascii="楷体_GB2312" w:eastAsia="楷体_GB2312" w:hint="eastAsia"/>
                <w:b/>
              </w:rPr>
              <w:t>经费预算</w:t>
            </w:r>
          </w:p>
        </w:tc>
      </w:tr>
      <w:tr w:rsidR="007B35CB" w:rsidRPr="000303BE" w14:paraId="4B57D775" w14:textId="77777777" w:rsidTr="00D425F8">
        <w:trPr>
          <w:trHeight w:val="680"/>
        </w:trPr>
        <w:tc>
          <w:tcPr>
            <w:tcW w:w="789" w:type="dxa"/>
            <w:gridSpan w:val="2"/>
            <w:tcBorders>
              <w:top w:val="single" w:sz="4" w:space="0" w:color="auto"/>
              <w:left w:val="single" w:sz="4" w:space="0" w:color="auto"/>
              <w:bottom w:val="single" w:sz="4" w:space="0" w:color="auto"/>
              <w:right w:val="single" w:sz="4" w:space="0" w:color="auto"/>
            </w:tcBorders>
            <w:vAlign w:val="center"/>
          </w:tcPr>
          <w:p w14:paraId="473177E9" w14:textId="77777777" w:rsidR="008F3E27" w:rsidRPr="000303BE" w:rsidRDefault="008F3E27" w:rsidP="00C33DB4">
            <w:pPr>
              <w:jc w:val="center"/>
              <w:rPr>
                <w:rFonts w:ascii="楷体_GB2312" w:eastAsia="楷体_GB2312"/>
              </w:rPr>
            </w:pPr>
            <w:r w:rsidRPr="000303BE">
              <w:rPr>
                <w:rFonts w:ascii="楷体_GB2312" w:eastAsia="楷体_GB2312" w:hint="eastAsia"/>
              </w:rPr>
              <w:t>序号</w:t>
            </w:r>
          </w:p>
        </w:tc>
        <w:tc>
          <w:tcPr>
            <w:tcW w:w="2146" w:type="dxa"/>
            <w:gridSpan w:val="6"/>
            <w:tcBorders>
              <w:top w:val="single" w:sz="4" w:space="0" w:color="auto"/>
              <w:left w:val="single" w:sz="4" w:space="0" w:color="auto"/>
              <w:bottom w:val="single" w:sz="4" w:space="0" w:color="auto"/>
              <w:right w:val="single" w:sz="4" w:space="0" w:color="auto"/>
            </w:tcBorders>
            <w:vAlign w:val="center"/>
          </w:tcPr>
          <w:p w14:paraId="4FD210A4" w14:textId="77777777" w:rsidR="008F3E27" w:rsidRPr="000303BE" w:rsidRDefault="008F3E27" w:rsidP="00C33DB4">
            <w:pPr>
              <w:jc w:val="center"/>
              <w:rPr>
                <w:rFonts w:ascii="楷体_GB2312" w:eastAsia="楷体_GB2312"/>
              </w:rPr>
            </w:pPr>
            <w:r w:rsidRPr="000303BE">
              <w:rPr>
                <w:rFonts w:ascii="楷体_GB2312" w:eastAsia="楷体_GB2312" w:hint="eastAsia"/>
              </w:rPr>
              <w:t>预算项目</w:t>
            </w:r>
          </w:p>
        </w:tc>
        <w:tc>
          <w:tcPr>
            <w:tcW w:w="1910" w:type="dxa"/>
            <w:gridSpan w:val="3"/>
            <w:tcBorders>
              <w:top w:val="single" w:sz="4" w:space="0" w:color="auto"/>
              <w:left w:val="single" w:sz="4" w:space="0" w:color="auto"/>
              <w:bottom w:val="single" w:sz="4" w:space="0" w:color="auto"/>
              <w:right w:val="single" w:sz="4" w:space="0" w:color="auto"/>
            </w:tcBorders>
            <w:vAlign w:val="center"/>
          </w:tcPr>
          <w:p w14:paraId="48D54C1A" w14:textId="77777777" w:rsidR="008F3E27" w:rsidRPr="000303BE" w:rsidRDefault="008F3E27" w:rsidP="00C33DB4">
            <w:pPr>
              <w:jc w:val="center"/>
              <w:rPr>
                <w:rFonts w:ascii="楷体_GB2312" w:eastAsia="楷体_GB2312"/>
              </w:rPr>
            </w:pPr>
            <w:r w:rsidRPr="000303BE">
              <w:rPr>
                <w:rFonts w:ascii="楷体_GB2312" w:eastAsia="楷体_GB2312" w:hint="eastAsia"/>
              </w:rPr>
              <w:t>预算金额（元）</w:t>
            </w:r>
          </w:p>
        </w:tc>
        <w:tc>
          <w:tcPr>
            <w:tcW w:w="3343" w:type="dxa"/>
            <w:gridSpan w:val="5"/>
            <w:tcBorders>
              <w:top w:val="single" w:sz="4" w:space="0" w:color="auto"/>
              <w:left w:val="single" w:sz="4" w:space="0" w:color="auto"/>
              <w:bottom w:val="single" w:sz="4" w:space="0" w:color="auto"/>
              <w:right w:val="single" w:sz="4" w:space="0" w:color="auto"/>
            </w:tcBorders>
            <w:vAlign w:val="center"/>
          </w:tcPr>
          <w:p w14:paraId="39D56A32" w14:textId="77777777" w:rsidR="008F3E27" w:rsidRPr="000303BE" w:rsidRDefault="008F3E27" w:rsidP="00C33DB4">
            <w:pPr>
              <w:jc w:val="center"/>
              <w:rPr>
                <w:rFonts w:ascii="楷体_GB2312" w:eastAsia="楷体_GB2312"/>
              </w:rPr>
            </w:pPr>
            <w:r w:rsidRPr="000303BE">
              <w:rPr>
                <w:rFonts w:ascii="楷体_GB2312" w:eastAsia="楷体_GB2312" w:hint="eastAsia"/>
              </w:rPr>
              <w:t>备注</w:t>
            </w:r>
          </w:p>
        </w:tc>
      </w:tr>
      <w:tr w:rsidR="007B35CB" w:rsidRPr="000303BE" w14:paraId="71E2A11C" w14:textId="77777777" w:rsidTr="00D425F8">
        <w:trPr>
          <w:trHeight w:val="680"/>
        </w:trPr>
        <w:tc>
          <w:tcPr>
            <w:tcW w:w="789" w:type="dxa"/>
            <w:gridSpan w:val="2"/>
            <w:tcBorders>
              <w:top w:val="single" w:sz="4" w:space="0" w:color="auto"/>
              <w:left w:val="single" w:sz="4" w:space="0" w:color="auto"/>
              <w:bottom w:val="single" w:sz="4" w:space="0" w:color="auto"/>
              <w:right w:val="single" w:sz="4" w:space="0" w:color="auto"/>
            </w:tcBorders>
            <w:vAlign w:val="center"/>
          </w:tcPr>
          <w:p w14:paraId="03F16E70" w14:textId="77777777" w:rsidR="008F3E27" w:rsidRPr="000303BE" w:rsidRDefault="008F3E27" w:rsidP="00C33DB4">
            <w:pPr>
              <w:jc w:val="center"/>
              <w:rPr>
                <w:rFonts w:ascii="楷体_GB2312" w:eastAsia="楷体_GB2312"/>
              </w:rPr>
            </w:pPr>
            <w:r w:rsidRPr="000303BE">
              <w:rPr>
                <w:rFonts w:ascii="楷体_GB2312" w:eastAsia="楷体_GB2312" w:hint="eastAsia"/>
              </w:rPr>
              <w:t>1</w:t>
            </w:r>
          </w:p>
        </w:tc>
        <w:tc>
          <w:tcPr>
            <w:tcW w:w="2146" w:type="dxa"/>
            <w:gridSpan w:val="6"/>
            <w:tcBorders>
              <w:top w:val="single" w:sz="4" w:space="0" w:color="auto"/>
              <w:left w:val="single" w:sz="4" w:space="0" w:color="auto"/>
              <w:bottom w:val="single" w:sz="4" w:space="0" w:color="auto"/>
              <w:right w:val="single" w:sz="4" w:space="0" w:color="auto"/>
            </w:tcBorders>
            <w:vAlign w:val="center"/>
          </w:tcPr>
          <w:p w14:paraId="60266460" w14:textId="77777777" w:rsidR="008F3E27" w:rsidRPr="000303BE" w:rsidRDefault="008F3E27" w:rsidP="00C33DB4">
            <w:pPr>
              <w:rPr>
                <w:rFonts w:ascii="楷体_GB2312" w:eastAsia="楷体_GB2312"/>
              </w:rPr>
            </w:pPr>
            <w:r w:rsidRPr="000303BE">
              <w:rPr>
                <w:rFonts w:ascii="楷体_GB2312" w:eastAsia="楷体_GB2312" w:hint="eastAsia"/>
              </w:rPr>
              <w:t>图书资料费</w:t>
            </w:r>
          </w:p>
        </w:tc>
        <w:tc>
          <w:tcPr>
            <w:tcW w:w="1910" w:type="dxa"/>
            <w:gridSpan w:val="3"/>
            <w:tcBorders>
              <w:top w:val="single" w:sz="4" w:space="0" w:color="auto"/>
              <w:left w:val="single" w:sz="4" w:space="0" w:color="auto"/>
              <w:bottom w:val="single" w:sz="4" w:space="0" w:color="auto"/>
              <w:right w:val="single" w:sz="4" w:space="0" w:color="auto"/>
            </w:tcBorders>
          </w:tcPr>
          <w:p w14:paraId="3BE59EBA" w14:textId="77777777" w:rsidR="008F3E27" w:rsidRPr="000303BE" w:rsidRDefault="008F3E27" w:rsidP="00C33DB4">
            <w:pPr>
              <w:rPr>
                <w:rFonts w:ascii="楷体_GB2312" w:eastAsia="楷体_GB2312"/>
              </w:rPr>
            </w:pPr>
          </w:p>
        </w:tc>
        <w:tc>
          <w:tcPr>
            <w:tcW w:w="3343" w:type="dxa"/>
            <w:gridSpan w:val="5"/>
            <w:tcBorders>
              <w:top w:val="single" w:sz="4" w:space="0" w:color="auto"/>
              <w:left w:val="single" w:sz="4" w:space="0" w:color="auto"/>
              <w:bottom w:val="single" w:sz="4" w:space="0" w:color="auto"/>
              <w:right w:val="single" w:sz="4" w:space="0" w:color="auto"/>
            </w:tcBorders>
          </w:tcPr>
          <w:p w14:paraId="730715F7" w14:textId="77777777" w:rsidR="008F3E27" w:rsidRPr="000303BE" w:rsidRDefault="008F3E27" w:rsidP="00C33DB4">
            <w:pPr>
              <w:rPr>
                <w:rFonts w:ascii="楷体_GB2312" w:eastAsia="楷体_GB2312"/>
              </w:rPr>
            </w:pPr>
          </w:p>
        </w:tc>
      </w:tr>
      <w:tr w:rsidR="007B35CB" w:rsidRPr="000303BE" w14:paraId="1DAD263E" w14:textId="77777777" w:rsidTr="00D425F8">
        <w:trPr>
          <w:trHeight w:val="680"/>
        </w:trPr>
        <w:tc>
          <w:tcPr>
            <w:tcW w:w="789" w:type="dxa"/>
            <w:gridSpan w:val="2"/>
            <w:tcBorders>
              <w:top w:val="single" w:sz="4" w:space="0" w:color="auto"/>
              <w:left w:val="single" w:sz="4" w:space="0" w:color="auto"/>
              <w:bottom w:val="single" w:sz="4" w:space="0" w:color="auto"/>
              <w:right w:val="single" w:sz="4" w:space="0" w:color="auto"/>
            </w:tcBorders>
            <w:vAlign w:val="center"/>
          </w:tcPr>
          <w:p w14:paraId="1E4B9D18" w14:textId="77777777" w:rsidR="008F3E27" w:rsidRPr="000303BE" w:rsidRDefault="008F3E27" w:rsidP="00C33DB4">
            <w:pPr>
              <w:jc w:val="center"/>
              <w:rPr>
                <w:rFonts w:ascii="楷体_GB2312" w:eastAsia="楷体_GB2312"/>
              </w:rPr>
            </w:pPr>
            <w:r w:rsidRPr="000303BE">
              <w:rPr>
                <w:rFonts w:ascii="楷体_GB2312" w:eastAsia="楷体_GB2312" w:hint="eastAsia"/>
              </w:rPr>
              <w:t>2</w:t>
            </w:r>
          </w:p>
        </w:tc>
        <w:tc>
          <w:tcPr>
            <w:tcW w:w="2146" w:type="dxa"/>
            <w:gridSpan w:val="6"/>
            <w:tcBorders>
              <w:top w:val="single" w:sz="4" w:space="0" w:color="auto"/>
              <w:left w:val="single" w:sz="4" w:space="0" w:color="auto"/>
              <w:bottom w:val="single" w:sz="4" w:space="0" w:color="auto"/>
              <w:right w:val="single" w:sz="4" w:space="0" w:color="auto"/>
            </w:tcBorders>
            <w:vAlign w:val="center"/>
          </w:tcPr>
          <w:p w14:paraId="55D6672D" w14:textId="77777777" w:rsidR="008F3E27" w:rsidRPr="000303BE" w:rsidRDefault="008F3E27" w:rsidP="00C33DB4">
            <w:pPr>
              <w:rPr>
                <w:rFonts w:ascii="楷体_GB2312" w:eastAsia="楷体_GB2312"/>
              </w:rPr>
            </w:pPr>
            <w:r w:rsidRPr="000303BE">
              <w:rPr>
                <w:rFonts w:ascii="楷体_GB2312" w:eastAsia="楷体_GB2312" w:hint="eastAsia"/>
              </w:rPr>
              <w:t>交通费</w:t>
            </w:r>
          </w:p>
        </w:tc>
        <w:tc>
          <w:tcPr>
            <w:tcW w:w="1910" w:type="dxa"/>
            <w:gridSpan w:val="3"/>
            <w:tcBorders>
              <w:top w:val="single" w:sz="4" w:space="0" w:color="auto"/>
              <w:left w:val="single" w:sz="4" w:space="0" w:color="auto"/>
              <w:bottom w:val="single" w:sz="4" w:space="0" w:color="auto"/>
              <w:right w:val="single" w:sz="4" w:space="0" w:color="auto"/>
            </w:tcBorders>
          </w:tcPr>
          <w:p w14:paraId="1D4111CD" w14:textId="77777777" w:rsidR="008F3E27" w:rsidRPr="000303BE" w:rsidRDefault="008F3E27" w:rsidP="00C33DB4">
            <w:pPr>
              <w:rPr>
                <w:rFonts w:ascii="楷体_GB2312" w:eastAsia="楷体_GB2312"/>
              </w:rPr>
            </w:pPr>
          </w:p>
        </w:tc>
        <w:tc>
          <w:tcPr>
            <w:tcW w:w="3343" w:type="dxa"/>
            <w:gridSpan w:val="5"/>
            <w:tcBorders>
              <w:top w:val="single" w:sz="4" w:space="0" w:color="auto"/>
              <w:left w:val="single" w:sz="4" w:space="0" w:color="auto"/>
              <w:bottom w:val="single" w:sz="4" w:space="0" w:color="auto"/>
              <w:right w:val="single" w:sz="4" w:space="0" w:color="auto"/>
            </w:tcBorders>
          </w:tcPr>
          <w:p w14:paraId="6454A0E4" w14:textId="77777777" w:rsidR="008F3E27" w:rsidRPr="000303BE" w:rsidRDefault="008F3E27" w:rsidP="00C33DB4">
            <w:pPr>
              <w:rPr>
                <w:rFonts w:ascii="楷体_GB2312" w:eastAsia="楷体_GB2312"/>
              </w:rPr>
            </w:pPr>
          </w:p>
        </w:tc>
      </w:tr>
      <w:tr w:rsidR="007B35CB" w:rsidRPr="000303BE" w14:paraId="4531F859" w14:textId="77777777" w:rsidTr="00D425F8">
        <w:trPr>
          <w:trHeight w:val="680"/>
        </w:trPr>
        <w:tc>
          <w:tcPr>
            <w:tcW w:w="789" w:type="dxa"/>
            <w:gridSpan w:val="2"/>
            <w:tcBorders>
              <w:top w:val="single" w:sz="4" w:space="0" w:color="auto"/>
              <w:left w:val="single" w:sz="4" w:space="0" w:color="auto"/>
              <w:bottom w:val="single" w:sz="4" w:space="0" w:color="auto"/>
              <w:right w:val="single" w:sz="4" w:space="0" w:color="auto"/>
            </w:tcBorders>
            <w:vAlign w:val="center"/>
          </w:tcPr>
          <w:p w14:paraId="16A0E314" w14:textId="77777777" w:rsidR="008F3E27" w:rsidRPr="000303BE" w:rsidRDefault="008F3E27" w:rsidP="00C33DB4">
            <w:pPr>
              <w:jc w:val="center"/>
              <w:rPr>
                <w:rFonts w:ascii="楷体_GB2312" w:eastAsia="楷体_GB2312"/>
              </w:rPr>
            </w:pPr>
            <w:r w:rsidRPr="000303BE">
              <w:rPr>
                <w:rFonts w:ascii="楷体_GB2312" w:eastAsia="楷体_GB2312" w:hint="eastAsia"/>
              </w:rPr>
              <w:t>3</w:t>
            </w:r>
          </w:p>
        </w:tc>
        <w:tc>
          <w:tcPr>
            <w:tcW w:w="2146" w:type="dxa"/>
            <w:gridSpan w:val="6"/>
            <w:tcBorders>
              <w:top w:val="single" w:sz="4" w:space="0" w:color="auto"/>
              <w:left w:val="single" w:sz="4" w:space="0" w:color="auto"/>
              <w:bottom w:val="single" w:sz="4" w:space="0" w:color="auto"/>
              <w:right w:val="single" w:sz="4" w:space="0" w:color="auto"/>
            </w:tcBorders>
            <w:vAlign w:val="center"/>
          </w:tcPr>
          <w:p w14:paraId="353445D7" w14:textId="77777777" w:rsidR="008F3E27" w:rsidRPr="000303BE" w:rsidRDefault="008F3E27" w:rsidP="00C33DB4">
            <w:pPr>
              <w:rPr>
                <w:rFonts w:ascii="楷体_GB2312" w:eastAsia="楷体_GB2312"/>
              </w:rPr>
            </w:pPr>
            <w:r w:rsidRPr="000303BE">
              <w:rPr>
                <w:rFonts w:ascii="楷体_GB2312" w:eastAsia="楷体_GB2312" w:hint="eastAsia"/>
              </w:rPr>
              <w:t>调研及学术交流费</w:t>
            </w:r>
          </w:p>
        </w:tc>
        <w:tc>
          <w:tcPr>
            <w:tcW w:w="1910" w:type="dxa"/>
            <w:gridSpan w:val="3"/>
            <w:tcBorders>
              <w:top w:val="single" w:sz="4" w:space="0" w:color="auto"/>
              <w:left w:val="single" w:sz="4" w:space="0" w:color="auto"/>
              <w:bottom w:val="single" w:sz="4" w:space="0" w:color="auto"/>
              <w:right w:val="single" w:sz="4" w:space="0" w:color="auto"/>
            </w:tcBorders>
          </w:tcPr>
          <w:p w14:paraId="31681F33" w14:textId="77777777" w:rsidR="008F3E27" w:rsidRPr="000303BE" w:rsidRDefault="008F3E27" w:rsidP="00C33DB4">
            <w:pPr>
              <w:rPr>
                <w:rFonts w:ascii="楷体_GB2312" w:eastAsia="楷体_GB2312"/>
              </w:rPr>
            </w:pPr>
          </w:p>
        </w:tc>
        <w:tc>
          <w:tcPr>
            <w:tcW w:w="3343" w:type="dxa"/>
            <w:gridSpan w:val="5"/>
            <w:tcBorders>
              <w:top w:val="single" w:sz="4" w:space="0" w:color="auto"/>
              <w:left w:val="single" w:sz="4" w:space="0" w:color="auto"/>
              <w:bottom w:val="single" w:sz="4" w:space="0" w:color="auto"/>
              <w:right w:val="single" w:sz="4" w:space="0" w:color="auto"/>
            </w:tcBorders>
          </w:tcPr>
          <w:p w14:paraId="0281B60E" w14:textId="77777777" w:rsidR="008F3E27" w:rsidRPr="000303BE" w:rsidRDefault="008F3E27" w:rsidP="00C33DB4">
            <w:pPr>
              <w:rPr>
                <w:rFonts w:ascii="楷体_GB2312" w:eastAsia="楷体_GB2312"/>
              </w:rPr>
            </w:pPr>
          </w:p>
        </w:tc>
      </w:tr>
      <w:tr w:rsidR="007B35CB" w:rsidRPr="000303BE" w14:paraId="10B8215B" w14:textId="77777777" w:rsidTr="00D425F8">
        <w:trPr>
          <w:trHeight w:val="680"/>
        </w:trPr>
        <w:tc>
          <w:tcPr>
            <w:tcW w:w="789" w:type="dxa"/>
            <w:gridSpan w:val="2"/>
            <w:tcBorders>
              <w:top w:val="single" w:sz="4" w:space="0" w:color="auto"/>
              <w:left w:val="single" w:sz="4" w:space="0" w:color="auto"/>
              <w:bottom w:val="single" w:sz="4" w:space="0" w:color="auto"/>
              <w:right w:val="single" w:sz="4" w:space="0" w:color="auto"/>
            </w:tcBorders>
            <w:vAlign w:val="center"/>
          </w:tcPr>
          <w:p w14:paraId="29115031" w14:textId="77777777" w:rsidR="008F3E27" w:rsidRPr="000303BE" w:rsidRDefault="008F3E27" w:rsidP="00C33DB4">
            <w:pPr>
              <w:jc w:val="center"/>
              <w:rPr>
                <w:rFonts w:ascii="楷体_GB2312" w:eastAsia="楷体_GB2312"/>
              </w:rPr>
            </w:pPr>
            <w:r w:rsidRPr="000303BE">
              <w:rPr>
                <w:rFonts w:ascii="楷体_GB2312" w:eastAsia="楷体_GB2312" w:hint="eastAsia"/>
              </w:rPr>
              <w:t>4</w:t>
            </w:r>
          </w:p>
        </w:tc>
        <w:tc>
          <w:tcPr>
            <w:tcW w:w="2146" w:type="dxa"/>
            <w:gridSpan w:val="6"/>
            <w:tcBorders>
              <w:top w:val="single" w:sz="4" w:space="0" w:color="auto"/>
              <w:left w:val="single" w:sz="4" w:space="0" w:color="auto"/>
              <w:bottom w:val="single" w:sz="4" w:space="0" w:color="auto"/>
              <w:right w:val="single" w:sz="4" w:space="0" w:color="auto"/>
            </w:tcBorders>
            <w:vAlign w:val="center"/>
          </w:tcPr>
          <w:p w14:paraId="183E3AD3" w14:textId="77777777" w:rsidR="008F3E27" w:rsidRPr="000303BE" w:rsidRDefault="008F3E27" w:rsidP="00C33DB4">
            <w:pPr>
              <w:rPr>
                <w:rFonts w:ascii="楷体_GB2312" w:eastAsia="楷体_GB2312"/>
              </w:rPr>
            </w:pPr>
            <w:r w:rsidRPr="000303BE">
              <w:rPr>
                <w:rFonts w:ascii="楷体_GB2312" w:eastAsia="楷体_GB2312" w:hint="eastAsia"/>
              </w:rPr>
              <w:t>论文版面费</w:t>
            </w:r>
          </w:p>
        </w:tc>
        <w:tc>
          <w:tcPr>
            <w:tcW w:w="1910" w:type="dxa"/>
            <w:gridSpan w:val="3"/>
            <w:tcBorders>
              <w:top w:val="single" w:sz="4" w:space="0" w:color="auto"/>
              <w:left w:val="single" w:sz="4" w:space="0" w:color="auto"/>
              <w:bottom w:val="single" w:sz="4" w:space="0" w:color="auto"/>
              <w:right w:val="single" w:sz="4" w:space="0" w:color="auto"/>
            </w:tcBorders>
          </w:tcPr>
          <w:p w14:paraId="26636E05" w14:textId="77777777" w:rsidR="008F3E27" w:rsidRPr="000303BE" w:rsidRDefault="008F3E27" w:rsidP="00C33DB4">
            <w:pPr>
              <w:rPr>
                <w:rFonts w:ascii="楷体_GB2312" w:eastAsia="楷体_GB2312"/>
              </w:rPr>
            </w:pPr>
          </w:p>
        </w:tc>
        <w:tc>
          <w:tcPr>
            <w:tcW w:w="3343" w:type="dxa"/>
            <w:gridSpan w:val="5"/>
            <w:tcBorders>
              <w:top w:val="single" w:sz="4" w:space="0" w:color="auto"/>
              <w:left w:val="single" w:sz="4" w:space="0" w:color="auto"/>
              <w:bottom w:val="single" w:sz="4" w:space="0" w:color="auto"/>
              <w:right w:val="single" w:sz="4" w:space="0" w:color="auto"/>
            </w:tcBorders>
          </w:tcPr>
          <w:p w14:paraId="4F808697" w14:textId="77777777" w:rsidR="008F3E27" w:rsidRPr="000303BE" w:rsidRDefault="008F3E27" w:rsidP="00C33DB4">
            <w:pPr>
              <w:rPr>
                <w:rFonts w:ascii="楷体_GB2312" w:eastAsia="楷体_GB2312"/>
              </w:rPr>
            </w:pPr>
          </w:p>
        </w:tc>
      </w:tr>
      <w:tr w:rsidR="007B35CB" w:rsidRPr="000303BE" w14:paraId="3D04D949" w14:textId="77777777" w:rsidTr="00D425F8">
        <w:trPr>
          <w:trHeight w:val="680"/>
        </w:trPr>
        <w:tc>
          <w:tcPr>
            <w:tcW w:w="789" w:type="dxa"/>
            <w:gridSpan w:val="2"/>
            <w:tcBorders>
              <w:top w:val="single" w:sz="4" w:space="0" w:color="auto"/>
              <w:left w:val="single" w:sz="4" w:space="0" w:color="auto"/>
              <w:bottom w:val="single" w:sz="4" w:space="0" w:color="auto"/>
              <w:right w:val="single" w:sz="4" w:space="0" w:color="auto"/>
            </w:tcBorders>
            <w:vAlign w:val="center"/>
          </w:tcPr>
          <w:p w14:paraId="02E45304" w14:textId="77777777" w:rsidR="008F3E27" w:rsidRPr="000303BE" w:rsidRDefault="008F3E27" w:rsidP="00C33DB4">
            <w:pPr>
              <w:jc w:val="center"/>
              <w:rPr>
                <w:rFonts w:ascii="楷体_GB2312" w:eastAsia="楷体_GB2312"/>
              </w:rPr>
            </w:pPr>
            <w:r w:rsidRPr="000303BE">
              <w:rPr>
                <w:rFonts w:ascii="楷体_GB2312" w:eastAsia="楷体_GB2312" w:hint="eastAsia"/>
              </w:rPr>
              <w:t>5</w:t>
            </w:r>
          </w:p>
        </w:tc>
        <w:tc>
          <w:tcPr>
            <w:tcW w:w="2146" w:type="dxa"/>
            <w:gridSpan w:val="6"/>
            <w:tcBorders>
              <w:top w:val="single" w:sz="4" w:space="0" w:color="auto"/>
              <w:left w:val="single" w:sz="4" w:space="0" w:color="auto"/>
              <w:bottom w:val="single" w:sz="4" w:space="0" w:color="auto"/>
              <w:right w:val="single" w:sz="4" w:space="0" w:color="auto"/>
            </w:tcBorders>
            <w:vAlign w:val="center"/>
          </w:tcPr>
          <w:p w14:paraId="0C51615A" w14:textId="77777777" w:rsidR="008F3E27" w:rsidRPr="000303BE" w:rsidRDefault="008F3E27" w:rsidP="00C33DB4">
            <w:pPr>
              <w:rPr>
                <w:rFonts w:ascii="楷体_GB2312" w:eastAsia="楷体_GB2312"/>
              </w:rPr>
            </w:pPr>
            <w:r w:rsidRPr="000303BE">
              <w:rPr>
                <w:rFonts w:ascii="楷体_GB2312" w:eastAsia="楷体_GB2312" w:hint="eastAsia"/>
              </w:rPr>
              <w:t>印刷费</w:t>
            </w:r>
          </w:p>
        </w:tc>
        <w:tc>
          <w:tcPr>
            <w:tcW w:w="1910" w:type="dxa"/>
            <w:gridSpan w:val="3"/>
            <w:tcBorders>
              <w:top w:val="single" w:sz="4" w:space="0" w:color="auto"/>
              <w:left w:val="single" w:sz="4" w:space="0" w:color="auto"/>
              <w:bottom w:val="single" w:sz="4" w:space="0" w:color="auto"/>
              <w:right w:val="single" w:sz="4" w:space="0" w:color="auto"/>
            </w:tcBorders>
          </w:tcPr>
          <w:p w14:paraId="29106336" w14:textId="77777777" w:rsidR="008F3E27" w:rsidRPr="000303BE" w:rsidRDefault="008F3E27" w:rsidP="00C33DB4">
            <w:pPr>
              <w:rPr>
                <w:rFonts w:ascii="楷体_GB2312" w:eastAsia="楷体_GB2312"/>
              </w:rPr>
            </w:pPr>
          </w:p>
        </w:tc>
        <w:tc>
          <w:tcPr>
            <w:tcW w:w="3343" w:type="dxa"/>
            <w:gridSpan w:val="5"/>
            <w:tcBorders>
              <w:top w:val="single" w:sz="4" w:space="0" w:color="auto"/>
              <w:left w:val="single" w:sz="4" w:space="0" w:color="auto"/>
              <w:bottom w:val="single" w:sz="4" w:space="0" w:color="auto"/>
              <w:right w:val="single" w:sz="4" w:space="0" w:color="auto"/>
            </w:tcBorders>
          </w:tcPr>
          <w:p w14:paraId="74BACAD9" w14:textId="77777777" w:rsidR="008F3E27" w:rsidRPr="000303BE" w:rsidRDefault="008F3E27" w:rsidP="00C33DB4">
            <w:pPr>
              <w:rPr>
                <w:rFonts w:ascii="楷体_GB2312" w:eastAsia="楷体_GB2312"/>
              </w:rPr>
            </w:pPr>
          </w:p>
        </w:tc>
      </w:tr>
      <w:tr w:rsidR="007B35CB" w:rsidRPr="000303BE" w14:paraId="63B1EAB0" w14:textId="77777777" w:rsidTr="00D425F8">
        <w:trPr>
          <w:trHeight w:val="680"/>
        </w:trPr>
        <w:tc>
          <w:tcPr>
            <w:tcW w:w="789" w:type="dxa"/>
            <w:gridSpan w:val="2"/>
            <w:tcBorders>
              <w:top w:val="single" w:sz="4" w:space="0" w:color="auto"/>
              <w:left w:val="single" w:sz="4" w:space="0" w:color="auto"/>
              <w:bottom w:val="single" w:sz="4" w:space="0" w:color="auto"/>
              <w:right w:val="single" w:sz="4" w:space="0" w:color="auto"/>
            </w:tcBorders>
            <w:vAlign w:val="center"/>
          </w:tcPr>
          <w:p w14:paraId="7E109DB5" w14:textId="77777777" w:rsidR="008F3E27" w:rsidRPr="000303BE" w:rsidRDefault="008F3E27" w:rsidP="00C33DB4">
            <w:pPr>
              <w:jc w:val="center"/>
              <w:rPr>
                <w:rFonts w:ascii="楷体_GB2312" w:eastAsia="楷体_GB2312"/>
              </w:rPr>
            </w:pPr>
            <w:r w:rsidRPr="000303BE">
              <w:rPr>
                <w:rFonts w:ascii="楷体_GB2312" w:eastAsia="楷体_GB2312" w:hint="eastAsia"/>
              </w:rPr>
              <w:t>6</w:t>
            </w:r>
          </w:p>
        </w:tc>
        <w:tc>
          <w:tcPr>
            <w:tcW w:w="2146" w:type="dxa"/>
            <w:gridSpan w:val="6"/>
            <w:tcBorders>
              <w:top w:val="single" w:sz="4" w:space="0" w:color="auto"/>
              <w:left w:val="single" w:sz="4" w:space="0" w:color="auto"/>
              <w:bottom w:val="single" w:sz="4" w:space="0" w:color="auto"/>
              <w:right w:val="single" w:sz="4" w:space="0" w:color="auto"/>
            </w:tcBorders>
            <w:vAlign w:val="center"/>
          </w:tcPr>
          <w:p w14:paraId="5E7F20F0" w14:textId="77777777" w:rsidR="008F3E27" w:rsidRPr="000303BE" w:rsidRDefault="008F3E27" w:rsidP="00C33DB4">
            <w:pPr>
              <w:rPr>
                <w:rFonts w:ascii="楷体_GB2312" w:eastAsia="楷体_GB2312"/>
              </w:rPr>
            </w:pPr>
            <w:r w:rsidRPr="000303BE">
              <w:rPr>
                <w:rFonts w:ascii="楷体_GB2312" w:eastAsia="楷体_GB2312" w:hint="eastAsia"/>
              </w:rPr>
              <w:t>上机机时</w:t>
            </w:r>
          </w:p>
        </w:tc>
        <w:tc>
          <w:tcPr>
            <w:tcW w:w="1910" w:type="dxa"/>
            <w:gridSpan w:val="3"/>
            <w:tcBorders>
              <w:top w:val="single" w:sz="4" w:space="0" w:color="auto"/>
              <w:left w:val="single" w:sz="4" w:space="0" w:color="auto"/>
              <w:bottom w:val="single" w:sz="4" w:space="0" w:color="auto"/>
              <w:right w:val="single" w:sz="4" w:space="0" w:color="auto"/>
            </w:tcBorders>
          </w:tcPr>
          <w:p w14:paraId="4E1F7E83" w14:textId="77777777" w:rsidR="008F3E27" w:rsidRPr="000303BE" w:rsidRDefault="008F3E27" w:rsidP="00C33DB4">
            <w:pPr>
              <w:rPr>
                <w:rFonts w:ascii="楷体_GB2312" w:eastAsia="楷体_GB2312"/>
              </w:rPr>
            </w:pPr>
          </w:p>
        </w:tc>
        <w:tc>
          <w:tcPr>
            <w:tcW w:w="3343" w:type="dxa"/>
            <w:gridSpan w:val="5"/>
            <w:tcBorders>
              <w:top w:val="single" w:sz="4" w:space="0" w:color="auto"/>
              <w:left w:val="single" w:sz="4" w:space="0" w:color="auto"/>
              <w:bottom w:val="single" w:sz="4" w:space="0" w:color="auto"/>
              <w:right w:val="single" w:sz="4" w:space="0" w:color="auto"/>
            </w:tcBorders>
          </w:tcPr>
          <w:p w14:paraId="294553F0" w14:textId="77777777" w:rsidR="008F3E27" w:rsidRPr="000303BE" w:rsidRDefault="008F3E27" w:rsidP="00C33DB4">
            <w:pPr>
              <w:rPr>
                <w:rFonts w:ascii="楷体_GB2312" w:eastAsia="楷体_GB2312"/>
              </w:rPr>
            </w:pPr>
          </w:p>
        </w:tc>
      </w:tr>
      <w:tr w:rsidR="007B35CB" w:rsidRPr="000303BE" w14:paraId="5FEB3223" w14:textId="77777777" w:rsidTr="00D425F8">
        <w:trPr>
          <w:trHeight w:val="680"/>
        </w:trPr>
        <w:tc>
          <w:tcPr>
            <w:tcW w:w="789" w:type="dxa"/>
            <w:gridSpan w:val="2"/>
            <w:tcBorders>
              <w:top w:val="single" w:sz="4" w:space="0" w:color="auto"/>
              <w:left w:val="single" w:sz="4" w:space="0" w:color="auto"/>
              <w:bottom w:val="single" w:sz="4" w:space="0" w:color="auto"/>
              <w:right w:val="single" w:sz="4" w:space="0" w:color="auto"/>
            </w:tcBorders>
            <w:vAlign w:val="center"/>
          </w:tcPr>
          <w:p w14:paraId="3B854D3C" w14:textId="77777777" w:rsidR="008F3E27" w:rsidRPr="000303BE" w:rsidRDefault="008F3E27" w:rsidP="00C33DB4">
            <w:pPr>
              <w:jc w:val="center"/>
              <w:rPr>
                <w:rFonts w:ascii="楷体_GB2312" w:eastAsia="楷体_GB2312"/>
              </w:rPr>
            </w:pPr>
            <w:r w:rsidRPr="000303BE">
              <w:rPr>
                <w:rFonts w:ascii="楷体_GB2312" w:eastAsia="楷体_GB2312" w:hint="eastAsia"/>
              </w:rPr>
              <w:t>7</w:t>
            </w:r>
          </w:p>
        </w:tc>
        <w:tc>
          <w:tcPr>
            <w:tcW w:w="2146" w:type="dxa"/>
            <w:gridSpan w:val="6"/>
            <w:tcBorders>
              <w:top w:val="single" w:sz="4" w:space="0" w:color="auto"/>
              <w:left w:val="single" w:sz="4" w:space="0" w:color="auto"/>
              <w:bottom w:val="single" w:sz="4" w:space="0" w:color="auto"/>
              <w:right w:val="single" w:sz="4" w:space="0" w:color="auto"/>
            </w:tcBorders>
            <w:vAlign w:val="center"/>
          </w:tcPr>
          <w:p w14:paraId="03F0D4D6" w14:textId="77777777" w:rsidR="008F3E27" w:rsidRPr="000303BE" w:rsidRDefault="008F3E27" w:rsidP="00C33DB4">
            <w:pPr>
              <w:rPr>
                <w:rFonts w:ascii="楷体_GB2312" w:eastAsia="楷体_GB2312"/>
              </w:rPr>
            </w:pPr>
            <w:r w:rsidRPr="000303BE">
              <w:rPr>
                <w:rFonts w:ascii="楷体_GB2312" w:eastAsia="楷体_GB2312" w:hint="eastAsia"/>
              </w:rPr>
              <w:t>元器件</w:t>
            </w:r>
          </w:p>
        </w:tc>
        <w:tc>
          <w:tcPr>
            <w:tcW w:w="1910" w:type="dxa"/>
            <w:gridSpan w:val="3"/>
            <w:tcBorders>
              <w:top w:val="single" w:sz="4" w:space="0" w:color="auto"/>
              <w:left w:val="single" w:sz="4" w:space="0" w:color="auto"/>
              <w:bottom w:val="single" w:sz="4" w:space="0" w:color="auto"/>
              <w:right w:val="single" w:sz="4" w:space="0" w:color="auto"/>
            </w:tcBorders>
          </w:tcPr>
          <w:p w14:paraId="4921C7A5" w14:textId="77777777" w:rsidR="008F3E27" w:rsidRPr="000303BE" w:rsidRDefault="008F3E27" w:rsidP="00C33DB4">
            <w:pPr>
              <w:rPr>
                <w:rFonts w:ascii="楷体_GB2312" w:eastAsia="楷体_GB2312"/>
              </w:rPr>
            </w:pPr>
          </w:p>
        </w:tc>
        <w:tc>
          <w:tcPr>
            <w:tcW w:w="3343" w:type="dxa"/>
            <w:gridSpan w:val="5"/>
            <w:tcBorders>
              <w:top w:val="single" w:sz="4" w:space="0" w:color="auto"/>
              <w:left w:val="single" w:sz="4" w:space="0" w:color="auto"/>
              <w:bottom w:val="single" w:sz="4" w:space="0" w:color="auto"/>
              <w:right w:val="single" w:sz="4" w:space="0" w:color="auto"/>
            </w:tcBorders>
          </w:tcPr>
          <w:p w14:paraId="2FF4DDBC" w14:textId="77777777" w:rsidR="008F3E27" w:rsidRPr="000303BE" w:rsidRDefault="008F3E27" w:rsidP="00C33DB4">
            <w:pPr>
              <w:rPr>
                <w:rFonts w:ascii="楷体_GB2312" w:eastAsia="楷体_GB2312"/>
              </w:rPr>
            </w:pPr>
          </w:p>
        </w:tc>
      </w:tr>
      <w:tr w:rsidR="007B35CB" w:rsidRPr="000303BE" w14:paraId="3284C79E" w14:textId="77777777" w:rsidTr="00D425F8">
        <w:trPr>
          <w:trHeight w:val="680"/>
        </w:trPr>
        <w:tc>
          <w:tcPr>
            <w:tcW w:w="789" w:type="dxa"/>
            <w:gridSpan w:val="2"/>
            <w:tcBorders>
              <w:top w:val="single" w:sz="4" w:space="0" w:color="auto"/>
              <w:left w:val="single" w:sz="4" w:space="0" w:color="auto"/>
              <w:bottom w:val="single" w:sz="4" w:space="0" w:color="auto"/>
              <w:right w:val="single" w:sz="4" w:space="0" w:color="auto"/>
            </w:tcBorders>
            <w:vAlign w:val="center"/>
          </w:tcPr>
          <w:p w14:paraId="5CEF556F" w14:textId="77777777" w:rsidR="008F3E27" w:rsidRPr="000303BE" w:rsidRDefault="008F3E27" w:rsidP="00C33DB4">
            <w:pPr>
              <w:jc w:val="center"/>
              <w:rPr>
                <w:rFonts w:ascii="楷体_GB2312" w:eastAsia="楷体_GB2312"/>
              </w:rPr>
            </w:pPr>
            <w:r w:rsidRPr="000303BE">
              <w:rPr>
                <w:rFonts w:ascii="楷体_GB2312" w:eastAsia="楷体_GB2312" w:hint="eastAsia"/>
              </w:rPr>
              <w:t>8</w:t>
            </w:r>
          </w:p>
        </w:tc>
        <w:tc>
          <w:tcPr>
            <w:tcW w:w="2146" w:type="dxa"/>
            <w:gridSpan w:val="6"/>
            <w:tcBorders>
              <w:top w:val="single" w:sz="4" w:space="0" w:color="auto"/>
              <w:left w:val="single" w:sz="4" w:space="0" w:color="auto"/>
              <w:bottom w:val="single" w:sz="4" w:space="0" w:color="auto"/>
              <w:right w:val="single" w:sz="4" w:space="0" w:color="auto"/>
            </w:tcBorders>
            <w:vAlign w:val="center"/>
          </w:tcPr>
          <w:p w14:paraId="64AD72AA" w14:textId="77777777" w:rsidR="008F3E27" w:rsidRPr="000303BE" w:rsidRDefault="008F3E27" w:rsidP="00C33DB4">
            <w:pPr>
              <w:rPr>
                <w:rFonts w:ascii="楷体_GB2312" w:eastAsia="楷体_GB2312"/>
              </w:rPr>
            </w:pPr>
            <w:r w:rsidRPr="000303BE">
              <w:rPr>
                <w:rFonts w:ascii="楷体_GB2312" w:eastAsia="楷体_GB2312" w:hint="eastAsia"/>
              </w:rPr>
              <w:t>耗材</w:t>
            </w:r>
          </w:p>
        </w:tc>
        <w:tc>
          <w:tcPr>
            <w:tcW w:w="1910" w:type="dxa"/>
            <w:gridSpan w:val="3"/>
            <w:tcBorders>
              <w:top w:val="single" w:sz="4" w:space="0" w:color="auto"/>
              <w:left w:val="single" w:sz="4" w:space="0" w:color="auto"/>
              <w:bottom w:val="single" w:sz="4" w:space="0" w:color="auto"/>
              <w:right w:val="single" w:sz="4" w:space="0" w:color="auto"/>
            </w:tcBorders>
          </w:tcPr>
          <w:p w14:paraId="6D14E0D0" w14:textId="77777777" w:rsidR="008F3E27" w:rsidRPr="000303BE" w:rsidRDefault="008F3E27" w:rsidP="00C33DB4">
            <w:pPr>
              <w:rPr>
                <w:rFonts w:ascii="楷体_GB2312" w:eastAsia="楷体_GB2312"/>
              </w:rPr>
            </w:pPr>
          </w:p>
        </w:tc>
        <w:tc>
          <w:tcPr>
            <w:tcW w:w="3343" w:type="dxa"/>
            <w:gridSpan w:val="5"/>
            <w:tcBorders>
              <w:top w:val="single" w:sz="4" w:space="0" w:color="auto"/>
              <w:left w:val="single" w:sz="4" w:space="0" w:color="auto"/>
              <w:bottom w:val="single" w:sz="4" w:space="0" w:color="auto"/>
              <w:right w:val="single" w:sz="4" w:space="0" w:color="auto"/>
            </w:tcBorders>
          </w:tcPr>
          <w:p w14:paraId="55016B78" w14:textId="77777777" w:rsidR="008F3E27" w:rsidRPr="000303BE" w:rsidRDefault="008F3E27" w:rsidP="00C33DB4">
            <w:pPr>
              <w:rPr>
                <w:rFonts w:ascii="楷体_GB2312" w:eastAsia="楷体_GB2312"/>
              </w:rPr>
            </w:pPr>
          </w:p>
        </w:tc>
      </w:tr>
      <w:tr w:rsidR="007B35CB" w:rsidRPr="000303BE" w14:paraId="4F6D6BD1" w14:textId="77777777" w:rsidTr="00D425F8">
        <w:trPr>
          <w:trHeight w:val="680"/>
        </w:trPr>
        <w:tc>
          <w:tcPr>
            <w:tcW w:w="789" w:type="dxa"/>
            <w:gridSpan w:val="2"/>
            <w:tcBorders>
              <w:top w:val="single" w:sz="4" w:space="0" w:color="auto"/>
              <w:left w:val="single" w:sz="4" w:space="0" w:color="auto"/>
              <w:bottom w:val="single" w:sz="4" w:space="0" w:color="auto"/>
              <w:right w:val="single" w:sz="4" w:space="0" w:color="auto"/>
            </w:tcBorders>
            <w:vAlign w:val="center"/>
          </w:tcPr>
          <w:p w14:paraId="2AEAB6E4" w14:textId="77777777" w:rsidR="008F3E27" w:rsidRPr="000303BE" w:rsidRDefault="008F3E27" w:rsidP="00C33DB4">
            <w:pPr>
              <w:jc w:val="center"/>
              <w:rPr>
                <w:rFonts w:ascii="楷体_GB2312" w:eastAsia="楷体_GB2312"/>
              </w:rPr>
            </w:pPr>
            <w:r w:rsidRPr="000303BE">
              <w:rPr>
                <w:rFonts w:ascii="楷体_GB2312" w:eastAsia="楷体_GB2312" w:hint="eastAsia"/>
              </w:rPr>
              <w:t>9</w:t>
            </w:r>
          </w:p>
        </w:tc>
        <w:tc>
          <w:tcPr>
            <w:tcW w:w="2146" w:type="dxa"/>
            <w:gridSpan w:val="6"/>
            <w:tcBorders>
              <w:top w:val="single" w:sz="4" w:space="0" w:color="auto"/>
              <w:left w:val="single" w:sz="4" w:space="0" w:color="auto"/>
              <w:bottom w:val="single" w:sz="4" w:space="0" w:color="auto"/>
              <w:right w:val="single" w:sz="4" w:space="0" w:color="auto"/>
            </w:tcBorders>
            <w:vAlign w:val="center"/>
          </w:tcPr>
          <w:p w14:paraId="09770F0A" w14:textId="77777777" w:rsidR="008F3E27" w:rsidRPr="000303BE" w:rsidRDefault="008F3E27" w:rsidP="00C33DB4">
            <w:pPr>
              <w:rPr>
                <w:rFonts w:ascii="楷体_GB2312" w:eastAsia="楷体_GB2312"/>
              </w:rPr>
            </w:pPr>
            <w:r w:rsidRPr="000303BE">
              <w:rPr>
                <w:rFonts w:ascii="楷体_GB2312" w:eastAsia="楷体_GB2312" w:hint="eastAsia"/>
              </w:rPr>
              <w:t>其他（注明项目）</w:t>
            </w:r>
          </w:p>
        </w:tc>
        <w:tc>
          <w:tcPr>
            <w:tcW w:w="1910" w:type="dxa"/>
            <w:gridSpan w:val="3"/>
            <w:tcBorders>
              <w:top w:val="single" w:sz="4" w:space="0" w:color="auto"/>
              <w:left w:val="single" w:sz="4" w:space="0" w:color="auto"/>
              <w:bottom w:val="single" w:sz="4" w:space="0" w:color="auto"/>
              <w:right w:val="single" w:sz="4" w:space="0" w:color="auto"/>
            </w:tcBorders>
          </w:tcPr>
          <w:p w14:paraId="3788ADAD" w14:textId="77777777" w:rsidR="008F3E27" w:rsidRPr="000303BE" w:rsidRDefault="008F3E27" w:rsidP="00C33DB4">
            <w:pPr>
              <w:rPr>
                <w:rFonts w:ascii="楷体_GB2312" w:eastAsia="楷体_GB2312"/>
              </w:rPr>
            </w:pPr>
          </w:p>
        </w:tc>
        <w:tc>
          <w:tcPr>
            <w:tcW w:w="3343" w:type="dxa"/>
            <w:gridSpan w:val="5"/>
            <w:tcBorders>
              <w:top w:val="single" w:sz="4" w:space="0" w:color="auto"/>
              <w:left w:val="single" w:sz="4" w:space="0" w:color="auto"/>
              <w:bottom w:val="single" w:sz="4" w:space="0" w:color="auto"/>
              <w:right w:val="single" w:sz="4" w:space="0" w:color="auto"/>
            </w:tcBorders>
          </w:tcPr>
          <w:p w14:paraId="117BA4C9" w14:textId="77777777" w:rsidR="008F3E27" w:rsidRPr="000303BE" w:rsidRDefault="008F3E27" w:rsidP="00C33DB4">
            <w:pPr>
              <w:rPr>
                <w:rFonts w:ascii="楷体_GB2312" w:eastAsia="楷体_GB2312"/>
              </w:rPr>
            </w:pPr>
          </w:p>
        </w:tc>
      </w:tr>
      <w:tr w:rsidR="007B35CB" w:rsidRPr="000303BE" w14:paraId="693EC1CC" w14:textId="77777777" w:rsidTr="00D425F8">
        <w:trPr>
          <w:trHeight w:val="78"/>
        </w:trPr>
        <w:tc>
          <w:tcPr>
            <w:tcW w:w="789" w:type="dxa"/>
            <w:gridSpan w:val="2"/>
            <w:tcBorders>
              <w:top w:val="single" w:sz="4" w:space="0" w:color="auto"/>
              <w:left w:val="single" w:sz="4" w:space="0" w:color="auto"/>
              <w:bottom w:val="single" w:sz="4" w:space="0" w:color="auto"/>
              <w:right w:val="single" w:sz="4" w:space="0" w:color="auto"/>
            </w:tcBorders>
            <w:vAlign w:val="center"/>
          </w:tcPr>
          <w:p w14:paraId="33CDFEA1" w14:textId="77777777" w:rsidR="008F3E27" w:rsidRPr="000303BE" w:rsidRDefault="008F3E27" w:rsidP="00C33DB4">
            <w:pPr>
              <w:jc w:val="center"/>
              <w:rPr>
                <w:rFonts w:ascii="楷体_GB2312" w:eastAsia="楷体_GB2312"/>
              </w:rPr>
            </w:pPr>
            <w:r w:rsidRPr="000303BE">
              <w:rPr>
                <w:rFonts w:ascii="楷体_GB2312" w:eastAsia="楷体_GB2312" w:hint="eastAsia"/>
              </w:rPr>
              <w:t>合计</w:t>
            </w:r>
          </w:p>
        </w:tc>
        <w:tc>
          <w:tcPr>
            <w:tcW w:w="2146" w:type="dxa"/>
            <w:gridSpan w:val="6"/>
            <w:tcBorders>
              <w:top w:val="single" w:sz="4" w:space="0" w:color="auto"/>
              <w:left w:val="single" w:sz="4" w:space="0" w:color="auto"/>
              <w:bottom w:val="single" w:sz="4" w:space="0" w:color="auto"/>
              <w:right w:val="single" w:sz="4" w:space="0" w:color="auto"/>
            </w:tcBorders>
          </w:tcPr>
          <w:p w14:paraId="00AE27D4" w14:textId="77777777" w:rsidR="008F3E27" w:rsidRPr="000303BE" w:rsidRDefault="008F3E27" w:rsidP="00C33DB4">
            <w:pPr>
              <w:rPr>
                <w:rFonts w:ascii="楷体_GB2312" w:eastAsia="楷体_GB2312"/>
              </w:rPr>
            </w:pPr>
          </w:p>
          <w:p w14:paraId="343AB27A" w14:textId="77777777" w:rsidR="008F3E27" w:rsidRPr="000303BE" w:rsidRDefault="008F3E27" w:rsidP="00C33DB4">
            <w:pPr>
              <w:rPr>
                <w:rFonts w:ascii="楷体_GB2312" w:eastAsia="楷体_GB2312"/>
              </w:rPr>
            </w:pPr>
          </w:p>
        </w:tc>
        <w:tc>
          <w:tcPr>
            <w:tcW w:w="1910" w:type="dxa"/>
            <w:gridSpan w:val="3"/>
            <w:tcBorders>
              <w:top w:val="single" w:sz="4" w:space="0" w:color="auto"/>
              <w:left w:val="single" w:sz="4" w:space="0" w:color="auto"/>
              <w:bottom w:val="single" w:sz="4" w:space="0" w:color="auto"/>
              <w:right w:val="single" w:sz="4" w:space="0" w:color="auto"/>
            </w:tcBorders>
          </w:tcPr>
          <w:p w14:paraId="4ADDD095" w14:textId="77777777" w:rsidR="008F3E27" w:rsidRPr="000303BE" w:rsidRDefault="008F3E27" w:rsidP="00C33DB4">
            <w:pPr>
              <w:rPr>
                <w:rFonts w:ascii="楷体_GB2312" w:eastAsia="楷体_GB2312"/>
              </w:rPr>
            </w:pPr>
          </w:p>
        </w:tc>
        <w:tc>
          <w:tcPr>
            <w:tcW w:w="3343" w:type="dxa"/>
            <w:gridSpan w:val="5"/>
            <w:tcBorders>
              <w:top w:val="single" w:sz="4" w:space="0" w:color="auto"/>
              <w:left w:val="single" w:sz="4" w:space="0" w:color="auto"/>
              <w:bottom w:val="single" w:sz="4" w:space="0" w:color="auto"/>
              <w:right w:val="single" w:sz="4" w:space="0" w:color="auto"/>
            </w:tcBorders>
          </w:tcPr>
          <w:p w14:paraId="3A97B670" w14:textId="77777777" w:rsidR="008F3E27" w:rsidRPr="000303BE" w:rsidRDefault="008F3E27" w:rsidP="00C33DB4">
            <w:pPr>
              <w:rPr>
                <w:rFonts w:ascii="楷体_GB2312" w:eastAsia="楷体_GB2312"/>
              </w:rPr>
            </w:pPr>
          </w:p>
        </w:tc>
      </w:tr>
      <w:tr w:rsidR="008F3E27" w:rsidRPr="000303BE" w14:paraId="35E5480E" w14:textId="77777777" w:rsidTr="00D425F8">
        <w:trPr>
          <w:trHeight w:val="2015"/>
        </w:trPr>
        <w:tc>
          <w:tcPr>
            <w:tcW w:w="8188" w:type="dxa"/>
            <w:gridSpan w:val="16"/>
            <w:tcBorders>
              <w:top w:val="single" w:sz="4" w:space="0" w:color="auto"/>
              <w:left w:val="single" w:sz="4" w:space="0" w:color="auto"/>
              <w:bottom w:val="single" w:sz="4" w:space="0" w:color="auto"/>
              <w:right w:val="single" w:sz="4" w:space="0" w:color="auto"/>
            </w:tcBorders>
          </w:tcPr>
          <w:p w14:paraId="279DAA85" w14:textId="77777777" w:rsidR="008F3E27" w:rsidRPr="000303BE" w:rsidRDefault="008F3E27" w:rsidP="00C33DB4">
            <w:pPr>
              <w:rPr>
                <w:rFonts w:ascii="楷体_GB2312" w:eastAsia="楷体_GB2312"/>
              </w:rPr>
            </w:pPr>
            <w:r w:rsidRPr="000303BE">
              <w:rPr>
                <w:rFonts w:ascii="楷体_GB2312" w:eastAsia="楷体_GB2312" w:hint="eastAsia"/>
              </w:rPr>
              <w:t>学院辅导员意见</w:t>
            </w:r>
          </w:p>
          <w:p w14:paraId="66A36A02" w14:textId="77777777" w:rsidR="008F3E27" w:rsidRPr="000303BE" w:rsidRDefault="008F3E27" w:rsidP="00C33DB4">
            <w:pPr>
              <w:rPr>
                <w:rFonts w:ascii="楷体_GB2312" w:eastAsia="楷体_GB2312"/>
              </w:rPr>
            </w:pPr>
          </w:p>
          <w:p w14:paraId="2626C9B0" w14:textId="77777777" w:rsidR="008F3E27" w:rsidRPr="000303BE" w:rsidRDefault="008F3E27" w:rsidP="00C33DB4">
            <w:pPr>
              <w:rPr>
                <w:rFonts w:ascii="楷体_GB2312" w:eastAsia="楷体_GB2312"/>
              </w:rPr>
            </w:pPr>
          </w:p>
          <w:p w14:paraId="39141B30" w14:textId="77777777" w:rsidR="008F3E27" w:rsidRPr="000303BE" w:rsidRDefault="008F3E27" w:rsidP="00C33DB4">
            <w:pPr>
              <w:rPr>
                <w:rFonts w:ascii="楷体_GB2312" w:eastAsia="楷体_GB2312"/>
              </w:rPr>
            </w:pPr>
          </w:p>
          <w:p w14:paraId="5363C765" w14:textId="77777777" w:rsidR="008F3E27" w:rsidRPr="000303BE" w:rsidRDefault="008F3E27" w:rsidP="00C33DB4">
            <w:pPr>
              <w:tabs>
                <w:tab w:val="left" w:pos="4635"/>
              </w:tabs>
              <w:jc w:val="right"/>
              <w:rPr>
                <w:rFonts w:ascii="楷体_GB2312" w:eastAsia="楷体_GB2312"/>
              </w:rPr>
            </w:pPr>
            <w:r w:rsidRPr="000303BE">
              <w:rPr>
                <w:rFonts w:ascii="楷体_GB2312" w:eastAsia="楷体_GB2312" w:hint="eastAsia"/>
              </w:rPr>
              <w:t>辅导员签字：         年  月  日</w:t>
            </w:r>
          </w:p>
        </w:tc>
      </w:tr>
      <w:tr w:rsidR="008F3E27" w:rsidRPr="000303BE" w14:paraId="0ED80F5F" w14:textId="77777777" w:rsidTr="00D425F8">
        <w:trPr>
          <w:trHeight w:val="1857"/>
        </w:trPr>
        <w:tc>
          <w:tcPr>
            <w:tcW w:w="8188" w:type="dxa"/>
            <w:gridSpan w:val="16"/>
            <w:tcBorders>
              <w:top w:val="single" w:sz="4" w:space="0" w:color="auto"/>
              <w:left w:val="single" w:sz="4" w:space="0" w:color="auto"/>
              <w:bottom w:val="single" w:sz="4" w:space="0" w:color="auto"/>
              <w:right w:val="single" w:sz="4" w:space="0" w:color="auto"/>
            </w:tcBorders>
          </w:tcPr>
          <w:p w14:paraId="380A1D2C" w14:textId="77777777" w:rsidR="008F3E27" w:rsidRPr="000303BE" w:rsidRDefault="008F3E27" w:rsidP="00C33DB4">
            <w:pPr>
              <w:rPr>
                <w:rFonts w:ascii="楷体_GB2312" w:eastAsia="楷体_GB2312"/>
              </w:rPr>
            </w:pPr>
            <w:r w:rsidRPr="000303BE">
              <w:rPr>
                <w:rFonts w:ascii="楷体_GB2312" w:eastAsia="楷体_GB2312" w:hint="eastAsia"/>
              </w:rPr>
              <w:t>指导教师意见</w:t>
            </w:r>
          </w:p>
          <w:p w14:paraId="770E03E3" w14:textId="77777777" w:rsidR="008F3E27" w:rsidRPr="000303BE" w:rsidRDefault="008F3E27" w:rsidP="00C33DB4">
            <w:pPr>
              <w:rPr>
                <w:rFonts w:ascii="楷体_GB2312" w:eastAsia="楷体_GB2312"/>
              </w:rPr>
            </w:pPr>
          </w:p>
          <w:p w14:paraId="6FB812AC" w14:textId="77777777" w:rsidR="008F3E27" w:rsidRPr="000303BE" w:rsidRDefault="008F3E27" w:rsidP="00C33DB4">
            <w:pPr>
              <w:rPr>
                <w:rFonts w:ascii="楷体_GB2312" w:eastAsia="楷体_GB2312"/>
              </w:rPr>
            </w:pPr>
          </w:p>
          <w:p w14:paraId="03B15064" w14:textId="77777777" w:rsidR="008F3E27" w:rsidRPr="000303BE" w:rsidRDefault="008F3E27" w:rsidP="00C33DB4">
            <w:pPr>
              <w:rPr>
                <w:rFonts w:ascii="楷体_GB2312" w:eastAsia="楷体_GB2312"/>
              </w:rPr>
            </w:pPr>
          </w:p>
          <w:p w14:paraId="4465C234" w14:textId="77777777" w:rsidR="008F3E27" w:rsidRPr="000303BE" w:rsidRDefault="008F3E27" w:rsidP="00C33DB4">
            <w:pPr>
              <w:jc w:val="right"/>
              <w:rPr>
                <w:rFonts w:ascii="楷体_GB2312" w:eastAsia="楷体_GB2312"/>
              </w:rPr>
            </w:pPr>
            <w:r w:rsidRPr="000303BE">
              <w:rPr>
                <w:rFonts w:ascii="楷体_GB2312" w:eastAsia="楷体_GB2312" w:hint="eastAsia"/>
              </w:rPr>
              <w:t xml:space="preserve">        </w:t>
            </w:r>
            <w:r>
              <w:rPr>
                <w:rFonts w:ascii="楷体_GB2312" w:eastAsia="楷体_GB2312" w:hint="eastAsia"/>
              </w:rPr>
              <w:t xml:space="preserve">                           </w:t>
            </w:r>
            <w:r w:rsidRPr="000303BE">
              <w:rPr>
                <w:rFonts w:ascii="楷体_GB2312" w:eastAsia="楷体_GB2312" w:hint="eastAsia"/>
              </w:rPr>
              <w:t>指导教师签字：          年  月  日</w:t>
            </w:r>
          </w:p>
        </w:tc>
      </w:tr>
      <w:tr w:rsidR="008F3E27" w:rsidRPr="000303BE" w14:paraId="54A5C24A" w14:textId="77777777" w:rsidTr="00D425F8">
        <w:trPr>
          <w:trHeight w:val="2022"/>
        </w:trPr>
        <w:tc>
          <w:tcPr>
            <w:tcW w:w="8188" w:type="dxa"/>
            <w:gridSpan w:val="16"/>
            <w:tcBorders>
              <w:top w:val="single" w:sz="4" w:space="0" w:color="auto"/>
              <w:left w:val="single" w:sz="4" w:space="0" w:color="auto"/>
              <w:bottom w:val="single" w:sz="4" w:space="0" w:color="auto"/>
              <w:right w:val="single" w:sz="4" w:space="0" w:color="auto"/>
            </w:tcBorders>
          </w:tcPr>
          <w:p w14:paraId="11D2781F" w14:textId="77777777" w:rsidR="008F3E27" w:rsidRPr="000303BE" w:rsidRDefault="008F3E27" w:rsidP="00C33DB4">
            <w:pPr>
              <w:rPr>
                <w:rFonts w:ascii="楷体_GB2312" w:eastAsia="楷体_GB2312"/>
              </w:rPr>
            </w:pPr>
            <w:r w:rsidRPr="000303BE">
              <w:rPr>
                <w:rFonts w:ascii="楷体_GB2312" w:eastAsia="楷体_GB2312" w:hint="eastAsia"/>
              </w:rPr>
              <w:lastRenderedPageBreak/>
              <w:t>基金专家评审组意见</w:t>
            </w:r>
          </w:p>
          <w:p w14:paraId="5256F11C" w14:textId="77777777" w:rsidR="008F3E27" w:rsidRPr="000303BE" w:rsidRDefault="008F3E27" w:rsidP="00C33DB4">
            <w:pPr>
              <w:rPr>
                <w:rFonts w:ascii="楷体_GB2312" w:eastAsia="楷体_GB2312"/>
              </w:rPr>
            </w:pPr>
          </w:p>
          <w:p w14:paraId="6C6CB3AF" w14:textId="77777777" w:rsidR="008F3E27" w:rsidRPr="000303BE" w:rsidRDefault="008F3E27" w:rsidP="00C33DB4">
            <w:pPr>
              <w:rPr>
                <w:rFonts w:ascii="楷体_GB2312" w:eastAsia="楷体_GB2312"/>
              </w:rPr>
            </w:pPr>
          </w:p>
          <w:p w14:paraId="21362BB9" w14:textId="77777777" w:rsidR="008F3E27" w:rsidRPr="000303BE" w:rsidRDefault="008F3E27" w:rsidP="00C33DB4">
            <w:pPr>
              <w:rPr>
                <w:rFonts w:ascii="楷体_GB2312" w:eastAsia="楷体_GB2312"/>
              </w:rPr>
            </w:pPr>
          </w:p>
          <w:p w14:paraId="36382875" w14:textId="77777777" w:rsidR="008F3E27" w:rsidRPr="000303BE" w:rsidRDefault="008F3E27" w:rsidP="00C33DB4">
            <w:pPr>
              <w:rPr>
                <w:rFonts w:ascii="楷体_GB2312" w:eastAsia="楷体_GB2312"/>
              </w:rPr>
            </w:pPr>
          </w:p>
          <w:p w14:paraId="2374D896" w14:textId="77777777" w:rsidR="008F3E27" w:rsidRPr="000303BE" w:rsidRDefault="008F3E27" w:rsidP="00C33DB4">
            <w:pPr>
              <w:ind w:firstLineChars="200" w:firstLine="480"/>
              <w:rPr>
                <w:rFonts w:ascii="楷体_GB2312" w:eastAsia="楷体_GB2312"/>
              </w:rPr>
            </w:pPr>
            <w:r w:rsidRPr="000303BE">
              <w:rPr>
                <w:rFonts w:ascii="楷体_GB2312" w:eastAsia="楷体_GB2312" w:hint="eastAsia"/>
              </w:rPr>
              <w:t xml:space="preserve">                                     组长签字：             年  月  日</w:t>
            </w:r>
          </w:p>
        </w:tc>
      </w:tr>
      <w:tr w:rsidR="008F3E27" w:rsidRPr="000303BE" w14:paraId="176C4F44" w14:textId="77777777" w:rsidTr="00D425F8">
        <w:trPr>
          <w:trHeight w:val="360"/>
        </w:trPr>
        <w:tc>
          <w:tcPr>
            <w:tcW w:w="8188" w:type="dxa"/>
            <w:gridSpan w:val="16"/>
            <w:tcBorders>
              <w:top w:val="single" w:sz="4" w:space="0" w:color="auto"/>
              <w:left w:val="single" w:sz="4" w:space="0" w:color="auto"/>
              <w:bottom w:val="single" w:sz="4" w:space="0" w:color="auto"/>
              <w:right w:val="single" w:sz="4" w:space="0" w:color="auto"/>
            </w:tcBorders>
            <w:vAlign w:val="center"/>
          </w:tcPr>
          <w:p w14:paraId="761B7BE1" w14:textId="77777777" w:rsidR="008F3E27" w:rsidRPr="000303BE" w:rsidRDefault="008F3E27" w:rsidP="00C33DB4">
            <w:pPr>
              <w:jc w:val="center"/>
              <w:rPr>
                <w:rFonts w:ascii="楷体_GB2312" w:eastAsia="楷体_GB2312"/>
              </w:rPr>
            </w:pPr>
            <w:r w:rsidRPr="000303BE">
              <w:rPr>
                <w:rFonts w:ascii="楷体_GB2312" w:eastAsia="楷体_GB2312" w:hint="eastAsia"/>
              </w:rPr>
              <w:t>基金专家评审组成员</w:t>
            </w:r>
          </w:p>
        </w:tc>
      </w:tr>
      <w:tr w:rsidR="007B35CB" w:rsidRPr="000303BE" w14:paraId="20A1C80E" w14:textId="77777777" w:rsidTr="00D425F8">
        <w:trPr>
          <w:trHeight w:val="360"/>
        </w:trPr>
        <w:tc>
          <w:tcPr>
            <w:tcW w:w="2719" w:type="dxa"/>
            <w:gridSpan w:val="7"/>
            <w:tcBorders>
              <w:top w:val="single" w:sz="4" w:space="0" w:color="auto"/>
              <w:left w:val="single" w:sz="4" w:space="0" w:color="auto"/>
              <w:bottom w:val="single" w:sz="4" w:space="0" w:color="auto"/>
              <w:right w:val="single" w:sz="4" w:space="0" w:color="auto"/>
            </w:tcBorders>
            <w:vAlign w:val="center"/>
          </w:tcPr>
          <w:p w14:paraId="3129A62A" w14:textId="77777777" w:rsidR="008F3E27" w:rsidRPr="000303BE" w:rsidRDefault="008F3E27" w:rsidP="00C33DB4">
            <w:pPr>
              <w:jc w:val="center"/>
              <w:rPr>
                <w:rFonts w:ascii="楷体_GB2312" w:eastAsia="楷体_GB2312"/>
              </w:rPr>
            </w:pPr>
            <w:r w:rsidRPr="000303BE">
              <w:rPr>
                <w:rFonts w:ascii="楷体_GB2312" w:eastAsia="楷体_GB2312" w:hint="eastAsia"/>
              </w:rPr>
              <w:t>姓名</w:t>
            </w:r>
          </w:p>
        </w:tc>
        <w:tc>
          <w:tcPr>
            <w:tcW w:w="3058" w:type="dxa"/>
            <w:gridSpan w:val="6"/>
            <w:tcBorders>
              <w:top w:val="single" w:sz="4" w:space="0" w:color="auto"/>
              <w:left w:val="single" w:sz="4" w:space="0" w:color="auto"/>
              <w:bottom w:val="single" w:sz="4" w:space="0" w:color="auto"/>
              <w:right w:val="single" w:sz="4" w:space="0" w:color="auto"/>
            </w:tcBorders>
            <w:vAlign w:val="center"/>
          </w:tcPr>
          <w:p w14:paraId="25D87785" w14:textId="77777777" w:rsidR="008F3E27" w:rsidRPr="000303BE" w:rsidRDefault="008F3E27" w:rsidP="00C33DB4">
            <w:pPr>
              <w:jc w:val="center"/>
              <w:rPr>
                <w:rFonts w:ascii="楷体_GB2312" w:eastAsia="楷体_GB2312"/>
              </w:rPr>
            </w:pPr>
            <w:r w:rsidRPr="000303BE">
              <w:rPr>
                <w:rFonts w:ascii="楷体_GB2312" w:eastAsia="楷体_GB2312" w:hint="eastAsia"/>
              </w:rPr>
              <w:t>职 称</w:t>
            </w:r>
          </w:p>
        </w:tc>
        <w:tc>
          <w:tcPr>
            <w:tcW w:w="2411" w:type="dxa"/>
            <w:gridSpan w:val="3"/>
            <w:tcBorders>
              <w:top w:val="single" w:sz="4" w:space="0" w:color="auto"/>
              <w:left w:val="single" w:sz="4" w:space="0" w:color="auto"/>
              <w:bottom w:val="single" w:sz="4" w:space="0" w:color="auto"/>
              <w:right w:val="single" w:sz="4" w:space="0" w:color="auto"/>
            </w:tcBorders>
            <w:vAlign w:val="center"/>
          </w:tcPr>
          <w:p w14:paraId="7C6DF01F" w14:textId="77777777" w:rsidR="008F3E27" w:rsidRPr="000303BE" w:rsidRDefault="008F3E27" w:rsidP="00C33DB4">
            <w:pPr>
              <w:jc w:val="center"/>
              <w:rPr>
                <w:rFonts w:ascii="楷体_GB2312" w:eastAsia="楷体_GB2312"/>
              </w:rPr>
            </w:pPr>
            <w:r w:rsidRPr="000303BE">
              <w:rPr>
                <w:rFonts w:ascii="楷体_GB2312" w:eastAsia="楷体_GB2312" w:hint="eastAsia"/>
              </w:rPr>
              <w:t>签字</w:t>
            </w:r>
          </w:p>
        </w:tc>
      </w:tr>
      <w:tr w:rsidR="007B35CB" w:rsidRPr="000303BE" w14:paraId="51459E9E" w14:textId="77777777" w:rsidTr="00D425F8">
        <w:trPr>
          <w:trHeight w:val="487"/>
        </w:trPr>
        <w:tc>
          <w:tcPr>
            <w:tcW w:w="2719" w:type="dxa"/>
            <w:gridSpan w:val="7"/>
            <w:tcBorders>
              <w:top w:val="single" w:sz="4" w:space="0" w:color="auto"/>
              <w:left w:val="single" w:sz="4" w:space="0" w:color="auto"/>
              <w:bottom w:val="single" w:sz="4" w:space="0" w:color="auto"/>
              <w:right w:val="single" w:sz="4" w:space="0" w:color="auto"/>
            </w:tcBorders>
            <w:vAlign w:val="center"/>
          </w:tcPr>
          <w:p w14:paraId="79847F0C" w14:textId="77777777" w:rsidR="008F3E27" w:rsidRPr="000303BE" w:rsidRDefault="008F3E27" w:rsidP="00C33DB4">
            <w:pPr>
              <w:jc w:val="center"/>
              <w:rPr>
                <w:rFonts w:ascii="楷体_GB2312" w:eastAsia="楷体_GB2312"/>
              </w:rPr>
            </w:pPr>
          </w:p>
        </w:tc>
        <w:tc>
          <w:tcPr>
            <w:tcW w:w="3058" w:type="dxa"/>
            <w:gridSpan w:val="6"/>
            <w:tcBorders>
              <w:top w:val="single" w:sz="4" w:space="0" w:color="auto"/>
              <w:left w:val="single" w:sz="4" w:space="0" w:color="auto"/>
              <w:bottom w:val="single" w:sz="4" w:space="0" w:color="auto"/>
              <w:right w:val="single" w:sz="4" w:space="0" w:color="auto"/>
            </w:tcBorders>
            <w:vAlign w:val="center"/>
          </w:tcPr>
          <w:p w14:paraId="6B0AF7E0" w14:textId="77777777" w:rsidR="008F3E27" w:rsidRPr="000303BE" w:rsidRDefault="008F3E27" w:rsidP="00C33DB4">
            <w:pPr>
              <w:jc w:val="center"/>
              <w:rPr>
                <w:rFonts w:ascii="楷体_GB2312" w:eastAsia="楷体_GB2312"/>
              </w:rPr>
            </w:pPr>
          </w:p>
        </w:tc>
        <w:tc>
          <w:tcPr>
            <w:tcW w:w="2411" w:type="dxa"/>
            <w:gridSpan w:val="3"/>
            <w:tcBorders>
              <w:top w:val="single" w:sz="4" w:space="0" w:color="auto"/>
              <w:left w:val="single" w:sz="4" w:space="0" w:color="auto"/>
              <w:bottom w:val="single" w:sz="4" w:space="0" w:color="auto"/>
              <w:right w:val="single" w:sz="4" w:space="0" w:color="auto"/>
            </w:tcBorders>
            <w:vAlign w:val="center"/>
          </w:tcPr>
          <w:p w14:paraId="1ED44AC8" w14:textId="77777777" w:rsidR="008F3E27" w:rsidRPr="000303BE" w:rsidRDefault="008F3E27" w:rsidP="00C33DB4">
            <w:pPr>
              <w:jc w:val="center"/>
              <w:rPr>
                <w:rFonts w:ascii="楷体_GB2312" w:eastAsia="楷体_GB2312"/>
              </w:rPr>
            </w:pPr>
          </w:p>
        </w:tc>
      </w:tr>
      <w:tr w:rsidR="007B35CB" w:rsidRPr="000303BE" w14:paraId="2DC8FB95" w14:textId="77777777" w:rsidTr="00D425F8">
        <w:trPr>
          <w:trHeight w:val="465"/>
        </w:trPr>
        <w:tc>
          <w:tcPr>
            <w:tcW w:w="2719" w:type="dxa"/>
            <w:gridSpan w:val="7"/>
            <w:tcBorders>
              <w:top w:val="single" w:sz="4" w:space="0" w:color="auto"/>
              <w:left w:val="single" w:sz="4" w:space="0" w:color="auto"/>
              <w:bottom w:val="single" w:sz="4" w:space="0" w:color="auto"/>
              <w:right w:val="single" w:sz="4" w:space="0" w:color="auto"/>
            </w:tcBorders>
            <w:vAlign w:val="center"/>
          </w:tcPr>
          <w:p w14:paraId="76E2E392" w14:textId="77777777" w:rsidR="008F3E27" w:rsidRPr="000303BE" w:rsidRDefault="008F3E27" w:rsidP="00C33DB4">
            <w:pPr>
              <w:jc w:val="center"/>
              <w:rPr>
                <w:rFonts w:ascii="楷体_GB2312" w:eastAsia="楷体_GB2312"/>
              </w:rPr>
            </w:pPr>
          </w:p>
        </w:tc>
        <w:tc>
          <w:tcPr>
            <w:tcW w:w="3058" w:type="dxa"/>
            <w:gridSpan w:val="6"/>
            <w:tcBorders>
              <w:top w:val="single" w:sz="4" w:space="0" w:color="auto"/>
              <w:left w:val="single" w:sz="4" w:space="0" w:color="auto"/>
              <w:bottom w:val="single" w:sz="4" w:space="0" w:color="auto"/>
              <w:right w:val="single" w:sz="4" w:space="0" w:color="auto"/>
            </w:tcBorders>
            <w:vAlign w:val="center"/>
          </w:tcPr>
          <w:p w14:paraId="79413F83" w14:textId="77777777" w:rsidR="008F3E27" w:rsidRPr="000303BE" w:rsidRDefault="008F3E27" w:rsidP="00C33DB4">
            <w:pPr>
              <w:jc w:val="center"/>
              <w:rPr>
                <w:rFonts w:ascii="楷体_GB2312" w:eastAsia="楷体_GB2312"/>
              </w:rPr>
            </w:pPr>
          </w:p>
        </w:tc>
        <w:tc>
          <w:tcPr>
            <w:tcW w:w="2411" w:type="dxa"/>
            <w:gridSpan w:val="3"/>
            <w:tcBorders>
              <w:top w:val="single" w:sz="4" w:space="0" w:color="auto"/>
              <w:left w:val="single" w:sz="4" w:space="0" w:color="auto"/>
              <w:bottom w:val="single" w:sz="4" w:space="0" w:color="auto"/>
              <w:right w:val="single" w:sz="4" w:space="0" w:color="auto"/>
            </w:tcBorders>
            <w:vAlign w:val="center"/>
          </w:tcPr>
          <w:p w14:paraId="572E7EF2" w14:textId="77777777" w:rsidR="008F3E27" w:rsidRPr="000303BE" w:rsidRDefault="008F3E27" w:rsidP="00C33DB4">
            <w:pPr>
              <w:jc w:val="center"/>
              <w:rPr>
                <w:rFonts w:ascii="楷体_GB2312" w:eastAsia="楷体_GB2312"/>
              </w:rPr>
            </w:pPr>
          </w:p>
        </w:tc>
      </w:tr>
      <w:tr w:rsidR="007B35CB" w:rsidRPr="000303BE" w14:paraId="01646D9C" w14:textId="77777777" w:rsidTr="00D425F8">
        <w:trPr>
          <w:trHeight w:val="456"/>
        </w:trPr>
        <w:tc>
          <w:tcPr>
            <w:tcW w:w="2719" w:type="dxa"/>
            <w:gridSpan w:val="7"/>
            <w:tcBorders>
              <w:top w:val="single" w:sz="4" w:space="0" w:color="auto"/>
              <w:left w:val="single" w:sz="4" w:space="0" w:color="auto"/>
              <w:bottom w:val="single" w:sz="4" w:space="0" w:color="auto"/>
              <w:right w:val="single" w:sz="4" w:space="0" w:color="auto"/>
            </w:tcBorders>
            <w:vAlign w:val="center"/>
          </w:tcPr>
          <w:p w14:paraId="12684BAA" w14:textId="77777777" w:rsidR="008F3E27" w:rsidRPr="000303BE" w:rsidRDefault="008F3E27" w:rsidP="00C33DB4">
            <w:pPr>
              <w:jc w:val="center"/>
              <w:rPr>
                <w:rFonts w:ascii="楷体_GB2312" w:eastAsia="楷体_GB2312"/>
              </w:rPr>
            </w:pPr>
          </w:p>
        </w:tc>
        <w:tc>
          <w:tcPr>
            <w:tcW w:w="3058" w:type="dxa"/>
            <w:gridSpan w:val="6"/>
            <w:tcBorders>
              <w:top w:val="single" w:sz="4" w:space="0" w:color="auto"/>
              <w:left w:val="single" w:sz="4" w:space="0" w:color="auto"/>
              <w:bottom w:val="single" w:sz="4" w:space="0" w:color="auto"/>
              <w:right w:val="single" w:sz="4" w:space="0" w:color="auto"/>
            </w:tcBorders>
            <w:vAlign w:val="center"/>
          </w:tcPr>
          <w:p w14:paraId="462B65A4" w14:textId="77777777" w:rsidR="008F3E27" w:rsidRPr="000303BE" w:rsidRDefault="008F3E27" w:rsidP="00C33DB4">
            <w:pPr>
              <w:jc w:val="center"/>
              <w:rPr>
                <w:rFonts w:ascii="楷体_GB2312" w:eastAsia="楷体_GB2312"/>
              </w:rPr>
            </w:pPr>
          </w:p>
        </w:tc>
        <w:tc>
          <w:tcPr>
            <w:tcW w:w="2411" w:type="dxa"/>
            <w:gridSpan w:val="3"/>
            <w:tcBorders>
              <w:top w:val="single" w:sz="4" w:space="0" w:color="auto"/>
              <w:left w:val="single" w:sz="4" w:space="0" w:color="auto"/>
              <w:bottom w:val="single" w:sz="4" w:space="0" w:color="auto"/>
              <w:right w:val="single" w:sz="4" w:space="0" w:color="auto"/>
            </w:tcBorders>
            <w:vAlign w:val="center"/>
          </w:tcPr>
          <w:p w14:paraId="09E716DA" w14:textId="77777777" w:rsidR="008F3E27" w:rsidRPr="000303BE" w:rsidRDefault="008F3E27" w:rsidP="00C33DB4">
            <w:pPr>
              <w:jc w:val="center"/>
              <w:rPr>
                <w:rFonts w:ascii="楷体_GB2312" w:eastAsia="楷体_GB2312"/>
              </w:rPr>
            </w:pPr>
          </w:p>
        </w:tc>
      </w:tr>
      <w:tr w:rsidR="007B35CB" w:rsidRPr="000303BE" w14:paraId="0BC45AB2" w14:textId="77777777" w:rsidTr="00D425F8">
        <w:trPr>
          <w:trHeight w:val="448"/>
        </w:trPr>
        <w:tc>
          <w:tcPr>
            <w:tcW w:w="2719" w:type="dxa"/>
            <w:gridSpan w:val="7"/>
            <w:tcBorders>
              <w:top w:val="single" w:sz="4" w:space="0" w:color="auto"/>
              <w:left w:val="single" w:sz="4" w:space="0" w:color="auto"/>
              <w:bottom w:val="single" w:sz="4" w:space="0" w:color="auto"/>
              <w:right w:val="single" w:sz="4" w:space="0" w:color="auto"/>
            </w:tcBorders>
            <w:vAlign w:val="center"/>
          </w:tcPr>
          <w:p w14:paraId="04CDA6EF" w14:textId="77777777" w:rsidR="008F3E27" w:rsidRPr="000303BE" w:rsidRDefault="008F3E27" w:rsidP="00C33DB4">
            <w:pPr>
              <w:jc w:val="center"/>
              <w:rPr>
                <w:rFonts w:ascii="楷体_GB2312" w:eastAsia="楷体_GB2312"/>
              </w:rPr>
            </w:pPr>
          </w:p>
        </w:tc>
        <w:tc>
          <w:tcPr>
            <w:tcW w:w="3058" w:type="dxa"/>
            <w:gridSpan w:val="6"/>
            <w:tcBorders>
              <w:top w:val="single" w:sz="4" w:space="0" w:color="auto"/>
              <w:left w:val="single" w:sz="4" w:space="0" w:color="auto"/>
              <w:bottom w:val="single" w:sz="4" w:space="0" w:color="auto"/>
              <w:right w:val="single" w:sz="4" w:space="0" w:color="auto"/>
            </w:tcBorders>
            <w:vAlign w:val="center"/>
          </w:tcPr>
          <w:p w14:paraId="6089C736" w14:textId="77777777" w:rsidR="008F3E27" w:rsidRPr="000303BE" w:rsidRDefault="008F3E27" w:rsidP="00C33DB4">
            <w:pPr>
              <w:jc w:val="center"/>
              <w:rPr>
                <w:rFonts w:ascii="楷体_GB2312" w:eastAsia="楷体_GB2312"/>
              </w:rPr>
            </w:pPr>
          </w:p>
        </w:tc>
        <w:tc>
          <w:tcPr>
            <w:tcW w:w="2411" w:type="dxa"/>
            <w:gridSpan w:val="3"/>
            <w:tcBorders>
              <w:top w:val="single" w:sz="4" w:space="0" w:color="auto"/>
              <w:left w:val="single" w:sz="4" w:space="0" w:color="auto"/>
              <w:bottom w:val="single" w:sz="4" w:space="0" w:color="auto"/>
              <w:right w:val="single" w:sz="4" w:space="0" w:color="auto"/>
            </w:tcBorders>
            <w:vAlign w:val="center"/>
          </w:tcPr>
          <w:p w14:paraId="20AC4449" w14:textId="77777777" w:rsidR="008F3E27" w:rsidRPr="000303BE" w:rsidRDefault="008F3E27" w:rsidP="00C33DB4">
            <w:pPr>
              <w:jc w:val="center"/>
              <w:rPr>
                <w:rFonts w:ascii="楷体_GB2312" w:eastAsia="楷体_GB2312"/>
              </w:rPr>
            </w:pPr>
          </w:p>
        </w:tc>
      </w:tr>
      <w:tr w:rsidR="007B35CB" w:rsidRPr="000303BE" w14:paraId="1106082B" w14:textId="77777777" w:rsidTr="00D425F8">
        <w:trPr>
          <w:trHeight w:val="455"/>
        </w:trPr>
        <w:tc>
          <w:tcPr>
            <w:tcW w:w="2719" w:type="dxa"/>
            <w:gridSpan w:val="7"/>
            <w:tcBorders>
              <w:top w:val="single" w:sz="4" w:space="0" w:color="auto"/>
              <w:left w:val="single" w:sz="4" w:space="0" w:color="auto"/>
              <w:bottom w:val="single" w:sz="4" w:space="0" w:color="auto"/>
              <w:right w:val="single" w:sz="4" w:space="0" w:color="auto"/>
            </w:tcBorders>
            <w:vAlign w:val="center"/>
          </w:tcPr>
          <w:p w14:paraId="06D81EA8" w14:textId="77777777" w:rsidR="008F3E27" w:rsidRPr="000303BE" w:rsidRDefault="008F3E27" w:rsidP="00C33DB4">
            <w:pPr>
              <w:jc w:val="center"/>
              <w:rPr>
                <w:rFonts w:ascii="楷体_GB2312" w:eastAsia="楷体_GB2312"/>
              </w:rPr>
            </w:pPr>
          </w:p>
        </w:tc>
        <w:tc>
          <w:tcPr>
            <w:tcW w:w="3058" w:type="dxa"/>
            <w:gridSpan w:val="6"/>
            <w:tcBorders>
              <w:top w:val="single" w:sz="4" w:space="0" w:color="auto"/>
              <w:left w:val="single" w:sz="4" w:space="0" w:color="auto"/>
              <w:bottom w:val="single" w:sz="4" w:space="0" w:color="auto"/>
              <w:right w:val="single" w:sz="4" w:space="0" w:color="auto"/>
            </w:tcBorders>
            <w:vAlign w:val="center"/>
          </w:tcPr>
          <w:p w14:paraId="2C1CCB27" w14:textId="77777777" w:rsidR="008F3E27" w:rsidRPr="000303BE" w:rsidRDefault="008F3E27" w:rsidP="00C33DB4">
            <w:pPr>
              <w:jc w:val="center"/>
              <w:rPr>
                <w:rFonts w:ascii="楷体_GB2312" w:eastAsia="楷体_GB2312"/>
              </w:rPr>
            </w:pPr>
          </w:p>
        </w:tc>
        <w:tc>
          <w:tcPr>
            <w:tcW w:w="2411" w:type="dxa"/>
            <w:gridSpan w:val="3"/>
            <w:tcBorders>
              <w:top w:val="single" w:sz="4" w:space="0" w:color="auto"/>
              <w:left w:val="single" w:sz="4" w:space="0" w:color="auto"/>
              <w:bottom w:val="single" w:sz="4" w:space="0" w:color="auto"/>
              <w:right w:val="single" w:sz="4" w:space="0" w:color="auto"/>
            </w:tcBorders>
            <w:vAlign w:val="center"/>
          </w:tcPr>
          <w:p w14:paraId="67AA72E1" w14:textId="77777777" w:rsidR="008F3E27" w:rsidRPr="000303BE" w:rsidRDefault="008F3E27" w:rsidP="00C33DB4">
            <w:pPr>
              <w:jc w:val="center"/>
              <w:rPr>
                <w:rFonts w:ascii="楷体_GB2312" w:eastAsia="楷体_GB2312"/>
              </w:rPr>
            </w:pPr>
          </w:p>
        </w:tc>
      </w:tr>
      <w:tr w:rsidR="008F3E27" w:rsidRPr="000303BE" w14:paraId="06043BD0" w14:textId="77777777" w:rsidTr="00D425F8">
        <w:trPr>
          <w:trHeight w:val="2952"/>
        </w:trPr>
        <w:tc>
          <w:tcPr>
            <w:tcW w:w="8188" w:type="dxa"/>
            <w:gridSpan w:val="16"/>
            <w:tcBorders>
              <w:top w:val="single" w:sz="4" w:space="0" w:color="auto"/>
              <w:left w:val="single" w:sz="4" w:space="0" w:color="auto"/>
              <w:bottom w:val="single" w:sz="4" w:space="0" w:color="auto"/>
              <w:right w:val="single" w:sz="4" w:space="0" w:color="auto"/>
            </w:tcBorders>
          </w:tcPr>
          <w:p w14:paraId="2F7418B6" w14:textId="77777777" w:rsidR="008F3E27" w:rsidRPr="000303BE" w:rsidRDefault="008F3E27" w:rsidP="00C33DB4">
            <w:pPr>
              <w:rPr>
                <w:rFonts w:ascii="楷体_GB2312" w:eastAsia="楷体_GB2312"/>
              </w:rPr>
            </w:pPr>
            <w:r w:rsidRPr="000303BE">
              <w:rPr>
                <w:rFonts w:ascii="楷体_GB2312" w:eastAsia="楷体_GB2312" w:hint="eastAsia"/>
              </w:rPr>
              <w:t>学生科技创新基金管理办公室意见</w:t>
            </w:r>
          </w:p>
          <w:p w14:paraId="13E4D5B6" w14:textId="77777777" w:rsidR="008F3E27" w:rsidRPr="000303BE" w:rsidRDefault="008F3E27" w:rsidP="00C33DB4">
            <w:pPr>
              <w:rPr>
                <w:rFonts w:ascii="楷体_GB2312" w:eastAsia="楷体_GB2312"/>
              </w:rPr>
            </w:pPr>
          </w:p>
          <w:p w14:paraId="4CE7678E" w14:textId="77777777" w:rsidR="008F3E27" w:rsidRPr="000303BE" w:rsidRDefault="008F3E27" w:rsidP="00C33DB4">
            <w:pPr>
              <w:rPr>
                <w:rFonts w:ascii="楷体_GB2312" w:eastAsia="楷体_GB2312"/>
              </w:rPr>
            </w:pPr>
          </w:p>
          <w:p w14:paraId="647C9484" w14:textId="77777777" w:rsidR="008F3E27" w:rsidRPr="000303BE" w:rsidRDefault="008F3E27" w:rsidP="00C33DB4">
            <w:pPr>
              <w:rPr>
                <w:rFonts w:ascii="楷体_GB2312" w:eastAsia="楷体_GB2312"/>
              </w:rPr>
            </w:pPr>
          </w:p>
          <w:p w14:paraId="1A5A754E" w14:textId="77777777" w:rsidR="008F3E27" w:rsidRPr="000303BE" w:rsidRDefault="008F3E27" w:rsidP="00C33DB4">
            <w:pPr>
              <w:rPr>
                <w:rFonts w:ascii="楷体_GB2312" w:eastAsia="楷体_GB2312"/>
              </w:rPr>
            </w:pPr>
          </w:p>
          <w:p w14:paraId="1B52F3A6" w14:textId="77777777" w:rsidR="008F3E27" w:rsidRPr="000303BE" w:rsidRDefault="008F3E27" w:rsidP="00C33DB4">
            <w:pPr>
              <w:rPr>
                <w:rFonts w:ascii="楷体_GB2312" w:eastAsia="楷体_GB2312"/>
              </w:rPr>
            </w:pPr>
          </w:p>
          <w:p w14:paraId="5859F7A0" w14:textId="77777777" w:rsidR="008F3E27" w:rsidRPr="000303BE" w:rsidRDefault="008F3E27" w:rsidP="00C33DB4">
            <w:pPr>
              <w:rPr>
                <w:rFonts w:ascii="楷体_GB2312" w:eastAsia="楷体_GB2312"/>
              </w:rPr>
            </w:pPr>
          </w:p>
          <w:p w14:paraId="0E7DAA8A" w14:textId="77777777" w:rsidR="008F3E27" w:rsidRPr="000303BE" w:rsidRDefault="008F3E27" w:rsidP="00C33DB4">
            <w:pPr>
              <w:ind w:firstLineChars="1500" w:firstLine="3600"/>
              <w:rPr>
                <w:rFonts w:ascii="楷体_GB2312" w:eastAsia="楷体_GB2312"/>
              </w:rPr>
            </w:pPr>
            <w:r w:rsidRPr="000303BE">
              <w:rPr>
                <w:rFonts w:ascii="楷体_GB2312" w:eastAsia="楷体_GB2312" w:hint="eastAsia"/>
              </w:rPr>
              <w:t>主管领导签字：           年  月  日</w:t>
            </w:r>
          </w:p>
        </w:tc>
      </w:tr>
    </w:tbl>
    <w:p w14:paraId="6B775F92" w14:textId="77777777" w:rsidR="008F3E27" w:rsidRPr="000303BE" w:rsidRDefault="008F3E27" w:rsidP="008F3E27">
      <w:pPr>
        <w:rPr>
          <w:rFonts w:ascii="楷体_GB2312" w:eastAsia="楷体_GB2312"/>
        </w:rPr>
      </w:pPr>
    </w:p>
    <w:p w14:paraId="5D9A490A" w14:textId="77777777" w:rsidR="008F3E27" w:rsidRPr="000303BE" w:rsidRDefault="008F3E27" w:rsidP="008F3E27">
      <w:pPr>
        <w:rPr>
          <w:rFonts w:ascii="楷体_GB2312" w:eastAsia="楷体_GB2312"/>
        </w:rPr>
      </w:pPr>
    </w:p>
    <w:p w14:paraId="02F0FF25" w14:textId="77777777" w:rsidR="00101931" w:rsidRPr="008F3E27" w:rsidRDefault="00101931"/>
    <w:sectPr w:rsidR="00101931" w:rsidRPr="008F3E27">
      <w:headerReference w:type="default" r:id="rId19"/>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毛毛妈" w:date="2018-09-30T14:19:00Z" w:initials="CHY">
    <w:p w14:paraId="6D56D6EC" w14:textId="77777777" w:rsidR="0035201F" w:rsidRDefault="0035201F" w:rsidP="0035201F">
      <w:pPr>
        <w:pStyle w:val="ad"/>
      </w:pPr>
      <w:r>
        <w:rPr>
          <w:rStyle w:val="ac"/>
        </w:rPr>
        <w:annotationRef/>
      </w:r>
      <w:r>
        <w:rPr>
          <w:rFonts w:hint="eastAsia"/>
        </w:rPr>
        <w:t>这部分内容</w:t>
      </w:r>
      <w:proofErr w:type="gramStart"/>
      <w:r>
        <w:rPr>
          <w:rFonts w:hint="eastAsia"/>
        </w:rPr>
        <w:t>做形式</w:t>
      </w:r>
      <w:proofErr w:type="gramEnd"/>
      <w:r>
        <w:rPr>
          <w:rFonts w:hint="eastAsia"/>
        </w:rPr>
        <w:t>上的调整和完善</w:t>
      </w:r>
    </w:p>
    <w:p w14:paraId="37801A84" w14:textId="77777777" w:rsidR="0035201F" w:rsidRDefault="0035201F" w:rsidP="0035201F">
      <w:pPr>
        <w:pStyle w:val="ad"/>
      </w:pPr>
    </w:p>
    <w:p w14:paraId="4885FA51" w14:textId="77777777" w:rsidR="0035201F" w:rsidRDefault="0035201F" w:rsidP="0035201F">
      <w:pPr>
        <w:pStyle w:val="ad"/>
        <w:widowControl w:val="0"/>
        <w:numPr>
          <w:ilvl w:val="0"/>
          <w:numId w:val="10"/>
        </w:numPr>
      </w:pPr>
      <w:r>
        <w:rPr>
          <w:rFonts w:hint="eastAsia"/>
        </w:rPr>
        <w:t>某网站</w:t>
      </w:r>
    </w:p>
    <w:p w14:paraId="56E0D063" w14:textId="77777777" w:rsidR="0035201F" w:rsidRDefault="0035201F" w:rsidP="0035201F">
      <w:pPr>
        <w:pStyle w:val="ad"/>
      </w:pPr>
      <w:r>
        <w:rPr>
          <w:rFonts w:hint="eastAsia"/>
        </w:rPr>
        <w:t>该网站特点，主要功能介绍，大致的实现技术、优点，存在的问题</w:t>
      </w:r>
    </w:p>
    <w:p w14:paraId="09A75370" w14:textId="77777777" w:rsidR="0035201F" w:rsidRDefault="0035201F" w:rsidP="0035201F">
      <w:pPr>
        <w:pStyle w:val="ad"/>
      </w:pPr>
      <w:r>
        <w:rPr>
          <w:rFonts w:hint="eastAsia"/>
        </w:rPr>
        <w:t>首页图</w:t>
      </w:r>
    </w:p>
    <w:p w14:paraId="7338B19F" w14:textId="77777777" w:rsidR="0035201F" w:rsidRDefault="0035201F" w:rsidP="0035201F">
      <w:pPr>
        <w:pStyle w:val="ad"/>
        <w:widowControl w:val="0"/>
        <w:numPr>
          <w:ilvl w:val="0"/>
          <w:numId w:val="10"/>
        </w:numPr>
      </w:pPr>
      <w:r>
        <w:rPr>
          <w:rFonts w:hint="eastAsia"/>
        </w:rPr>
        <w:t>某网站</w:t>
      </w:r>
    </w:p>
    <w:p w14:paraId="61031AF8" w14:textId="77777777" w:rsidR="0035201F" w:rsidRDefault="0035201F" w:rsidP="0035201F">
      <w:pPr>
        <w:pStyle w:val="ad"/>
      </w:pPr>
      <w:r>
        <w:rPr>
          <w:rFonts w:hint="eastAsia"/>
        </w:rPr>
        <w:t>同上</w:t>
      </w:r>
    </w:p>
    <w:p w14:paraId="4F2E7FD3" w14:textId="77777777" w:rsidR="0035201F" w:rsidRDefault="0035201F" w:rsidP="0035201F">
      <w:pPr>
        <w:pStyle w:val="ad"/>
      </w:pPr>
      <w:r>
        <w:t>3</w:t>
      </w:r>
      <w:r>
        <w:rPr>
          <w:rFonts w:hint="eastAsia"/>
        </w:rPr>
        <w:t>、</w:t>
      </w:r>
    </w:p>
    <w:p w14:paraId="45EA926D" w14:textId="77777777" w:rsidR="0035201F" w:rsidRDefault="0035201F" w:rsidP="0035201F">
      <w:pPr>
        <w:pStyle w:val="ad"/>
      </w:pPr>
    </w:p>
    <w:p w14:paraId="53003218" w14:textId="77777777" w:rsidR="0035201F" w:rsidRDefault="0035201F" w:rsidP="0035201F">
      <w:pPr>
        <w:pStyle w:val="ad"/>
      </w:pPr>
    </w:p>
    <w:p w14:paraId="498E9C08" w14:textId="77777777" w:rsidR="0035201F" w:rsidRDefault="0035201F" w:rsidP="0035201F">
      <w:pPr>
        <w:spacing w:line="360" w:lineRule="auto"/>
        <w:rPr>
          <w:rFonts w:ascii="楷体_GB2312" w:eastAsia="楷体_GB2312"/>
        </w:rPr>
      </w:pPr>
      <w:r>
        <w:rPr>
          <w:rFonts w:hint="eastAsia"/>
        </w:rPr>
        <w:t>最后综上所述</w:t>
      </w:r>
    </w:p>
    <w:p w14:paraId="7F04CC86" w14:textId="77777777" w:rsidR="0035201F" w:rsidRDefault="0035201F">
      <w:pPr>
        <w:pStyle w:val="ad"/>
      </w:pPr>
      <w:bookmarkStart w:id="1" w:name="_GoBack"/>
      <w:bookmarkEnd w:id="1"/>
    </w:p>
  </w:comment>
  <w:comment w:id="3" w:author="毛毛妈" w:date="2018-09-30T14:19:00Z" w:initials="CHY">
    <w:p w14:paraId="762726EA" w14:textId="77777777" w:rsidR="0035201F" w:rsidRDefault="0035201F">
      <w:pPr>
        <w:pStyle w:val="ad"/>
      </w:pPr>
      <w:r>
        <w:rPr>
          <w:rStyle w:val="ac"/>
        </w:rPr>
        <w:annotationRef/>
      </w:r>
      <w:r>
        <w:rPr>
          <w:rFonts w:hint="eastAsia"/>
        </w:rPr>
        <w:t>放到每个案例里讲吧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04CC86" w15:done="0"/>
  <w15:commentEx w15:paraId="762726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04CC86" w16cid:durableId="1F5B5A0C"/>
  <w16cid:commentId w16cid:paraId="762726EA" w16cid:durableId="1F5B59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5447B" w14:textId="77777777" w:rsidR="001909E0" w:rsidRDefault="001909E0" w:rsidP="008F3E27">
      <w:r>
        <w:separator/>
      </w:r>
    </w:p>
  </w:endnote>
  <w:endnote w:type="continuationSeparator" w:id="0">
    <w:p w14:paraId="5254FF49" w14:textId="77777777" w:rsidR="001909E0" w:rsidRDefault="001909E0" w:rsidP="008F3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3BB79" w14:textId="77777777" w:rsidR="001909E0" w:rsidRDefault="001909E0" w:rsidP="008F3E27">
      <w:r>
        <w:separator/>
      </w:r>
    </w:p>
  </w:footnote>
  <w:footnote w:type="continuationSeparator" w:id="0">
    <w:p w14:paraId="5D5B10A9" w14:textId="77777777" w:rsidR="001909E0" w:rsidRDefault="001909E0" w:rsidP="008F3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41E77" w14:textId="77777777" w:rsidR="00C33DB4" w:rsidRDefault="00C33DB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9CB"/>
    <w:multiLevelType w:val="hybridMultilevel"/>
    <w:tmpl w:val="CE8A0DB6"/>
    <w:lvl w:ilvl="0" w:tplc="AB8831F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4D04FE6"/>
    <w:multiLevelType w:val="hybridMultilevel"/>
    <w:tmpl w:val="0672ADF4"/>
    <w:lvl w:ilvl="0" w:tplc="11240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300676"/>
    <w:multiLevelType w:val="hybridMultilevel"/>
    <w:tmpl w:val="1DD03406"/>
    <w:lvl w:ilvl="0" w:tplc="55AAF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BC7870"/>
    <w:multiLevelType w:val="hybridMultilevel"/>
    <w:tmpl w:val="3A4A8704"/>
    <w:lvl w:ilvl="0" w:tplc="4B06A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8152BE"/>
    <w:multiLevelType w:val="hybridMultilevel"/>
    <w:tmpl w:val="320C5B7E"/>
    <w:lvl w:ilvl="0" w:tplc="70C6F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931954"/>
    <w:multiLevelType w:val="hybridMultilevel"/>
    <w:tmpl w:val="410CDF12"/>
    <w:lvl w:ilvl="0" w:tplc="F922309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6C4D120D"/>
    <w:multiLevelType w:val="hybridMultilevel"/>
    <w:tmpl w:val="B8204536"/>
    <w:lvl w:ilvl="0" w:tplc="BF722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0904FE"/>
    <w:multiLevelType w:val="hybridMultilevel"/>
    <w:tmpl w:val="2054A1F8"/>
    <w:lvl w:ilvl="0" w:tplc="2F94C78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 w15:restartNumberingAfterBreak="0">
    <w:nsid w:val="781C2F7B"/>
    <w:multiLevelType w:val="hybridMultilevel"/>
    <w:tmpl w:val="AED0EC70"/>
    <w:lvl w:ilvl="0" w:tplc="D34ED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35746B"/>
    <w:multiLevelType w:val="hybridMultilevel"/>
    <w:tmpl w:val="EBBE77C8"/>
    <w:lvl w:ilvl="0" w:tplc="7778B4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3"/>
  </w:num>
  <w:num w:numId="4">
    <w:abstractNumId w:val="7"/>
  </w:num>
  <w:num w:numId="5">
    <w:abstractNumId w:val="1"/>
  </w:num>
  <w:num w:numId="6">
    <w:abstractNumId w:val="8"/>
  </w:num>
  <w:num w:numId="7">
    <w:abstractNumId w:val="0"/>
  </w:num>
  <w:num w:numId="8">
    <w:abstractNumId w:val="6"/>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毛毛妈">
    <w15:presenceInfo w15:providerId="None" w15:userId="毛毛妈"/>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C4F"/>
    <w:rsid w:val="00047195"/>
    <w:rsid w:val="000549C9"/>
    <w:rsid w:val="00083D1E"/>
    <w:rsid w:val="000E153A"/>
    <w:rsid w:val="000E4598"/>
    <w:rsid w:val="00101931"/>
    <w:rsid w:val="00174C3C"/>
    <w:rsid w:val="001909E0"/>
    <w:rsid w:val="00221DF7"/>
    <w:rsid w:val="00242A45"/>
    <w:rsid w:val="00246E5F"/>
    <w:rsid w:val="002642BD"/>
    <w:rsid w:val="0027461C"/>
    <w:rsid w:val="00280A61"/>
    <w:rsid w:val="002B470D"/>
    <w:rsid w:val="003120D8"/>
    <w:rsid w:val="00344162"/>
    <w:rsid w:val="0035201F"/>
    <w:rsid w:val="00394370"/>
    <w:rsid w:val="0039610F"/>
    <w:rsid w:val="003A7541"/>
    <w:rsid w:val="003C589F"/>
    <w:rsid w:val="004752AD"/>
    <w:rsid w:val="0049509D"/>
    <w:rsid w:val="004C11B6"/>
    <w:rsid w:val="004E1192"/>
    <w:rsid w:val="0050213D"/>
    <w:rsid w:val="00517C4F"/>
    <w:rsid w:val="006C4171"/>
    <w:rsid w:val="006F1A11"/>
    <w:rsid w:val="0073773B"/>
    <w:rsid w:val="00781DD5"/>
    <w:rsid w:val="007B35CB"/>
    <w:rsid w:val="00801E2D"/>
    <w:rsid w:val="008647A7"/>
    <w:rsid w:val="00871EE0"/>
    <w:rsid w:val="008A2C4E"/>
    <w:rsid w:val="008A6161"/>
    <w:rsid w:val="008C39B5"/>
    <w:rsid w:val="008C7E68"/>
    <w:rsid w:val="008F3E27"/>
    <w:rsid w:val="00902B45"/>
    <w:rsid w:val="009114E1"/>
    <w:rsid w:val="009447BE"/>
    <w:rsid w:val="0097337A"/>
    <w:rsid w:val="00A76B44"/>
    <w:rsid w:val="00B94C77"/>
    <w:rsid w:val="00BF659C"/>
    <w:rsid w:val="00C33DB4"/>
    <w:rsid w:val="00C37091"/>
    <w:rsid w:val="00CA2C77"/>
    <w:rsid w:val="00D346CB"/>
    <w:rsid w:val="00D425F8"/>
    <w:rsid w:val="00D5268A"/>
    <w:rsid w:val="00E07DEF"/>
    <w:rsid w:val="00E17D8A"/>
    <w:rsid w:val="00E37CB5"/>
    <w:rsid w:val="00E603A5"/>
    <w:rsid w:val="00E95F66"/>
    <w:rsid w:val="00F35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4051F"/>
  <w15:chartTrackingRefBased/>
  <w15:docId w15:val="{A1150142-B766-4AFF-9156-FB8839D2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4598"/>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F3E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F3E27"/>
    <w:rPr>
      <w:sz w:val="18"/>
      <w:szCs w:val="18"/>
    </w:rPr>
  </w:style>
  <w:style w:type="paragraph" w:styleId="a5">
    <w:name w:val="footer"/>
    <w:basedOn w:val="a"/>
    <w:link w:val="a6"/>
    <w:uiPriority w:val="99"/>
    <w:unhideWhenUsed/>
    <w:rsid w:val="008F3E27"/>
    <w:pPr>
      <w:tabs>
        <w:tab w:val="center" w:pos="4153"/>
        <w:tab w:val="right" w:pos="8306"/>
      </w:tabs>
      <w:snapToGrid w:val="0"/>
    </w:pPr>
    <w:rPr>
      <w:sz w:val="18"/>
      <w:szCs w:val="18"/>
    </w:rPr>
  </w:style>
  <w:style w:type="character" w:customStyle="1" w:styleId="a6">
    <w:name w:val="页脚 字符"/>
    <w:basedOn w:val="a0"/>
    <w:link w:val="a5"/>
    <w:uiPriority w:val="99"/>
    <w:rsid w:val="008F3E27"/>
    <w:rPr>
      <w:sz w:val="18"/>
      <w:szCs w:val="18"/>
    </w:rPr>
  </w:style>
  <w:style w:type="character" w:styleId="a7">
    <w:name w:val="Hyperlink"/>
    <w:rsid w:val="008F3E27"/>
    <w:rPr>
      <w:strike w:val="0"/>
      <w:dstrike w:val="0"/>
      <w:color w:val="136EC2"/>
      <w:u w:val="single"/>
    </w:rPr>
  </w:style>
  <w:style w:type="paragraph" w:styleId="a8">
    <w:name w:val="List Paragraph"/>
    <w:basedOn w:val="a"/>
    <w:uiPriority w:val="34"/>
    <w:qFormat/>
    <w:rsid w:val="00E07DEF"/>
    <w:pPr>
      <w:ind w:firstLineChars="200" w:firstLine="420"/>
    </w:pPr>
  </w:style>
  <w:style w:type="character" w:styleId="a9">
    <w:name w:val="FollowedHyperlink"/>
    <w:basedOn w:val="a0"/>
    <w:uiPriority w:val="99"/>
    <w:semiHidden/>
    <w:unhideWhenUsed/>
    <w:rsid w:val="006F1A11"/>
    <w:rPr>
      <w:color w:val="954F72" w:themeColor="followedHyperlink"/>
      <w:u w:val="single"/>
    </w:rPr>
  </w:style>
  <w:style w:type="paragraph" w:styleId="aa">
    <w:name w:val="Normal (Web)"/>
    <w:basedOn w:val="a"/>
    <w:uiPriority w:val="99"/>
    <w:unhideWhenUsed/>
    <w:rsid w:val="008C7E68"/>
    <w:pPr>
      <w:spacing w:before="100" w:beforeAutospacing="1" w:after="100" w:afterAutospacing="1"/>
    </w:pPr>
  </w:style>
  <w:style w:type="character" w:styleId="ab">
    <w:name w:val="Unresolved Mention"/>
    <w:basedOn w:val="a0"/>
    <w:uiPriority w:val="99"/>
    <w:semiHidden/>
    <w:unhideWhenUsed/>
    <w:rsid w:val="003120D8"/>
    <w:rPr>
      <w:color w:val="605E5C"/>
      <w:shd w:val="clear" w:color="auto" w:fill="E1DFDD"/>
    </w:rPr>
  </w:style>
  <w:style w:type="paragraph" w:customStyle="1" w:styleId="focusme">
    <w:name w:val="focusme"/>
    <w:basedOn w:val="a"/>
    <w:rsid w:val="00047195"/>
    <w:pPr>
      <w:spacing w:before="100" w:beforeAutospacing="1" w:after="100" w:afterAutospacing="1"/>
    </w:pPr>
  </w:style>
  <w:style w:type="character" w:styleId="ac">
    <w:name w:val="annotation reference"/>
    <w:basedOn w:val="a0"/>
    <w:uiPriority w:val="99"/>
    <w:semiHidden/>
    <w:unhideWhenUsed/>
    <w:rsid w:val="0035201F"/>
    <w:rPr>
      <w:sz w:val="21"/>
      <w:szCs w:val="21"/>
    </w:rPr>
  </w:style>
  <w:style w:type="paragraph" w:styleId="ad">
    <w:name w:val="annotation text"/>
    <w:basedOn w:val="a"/>
    <w:link w:val="ae"/>
    <w:uiPriority w:val="99"/>
    <w:semiHidden/>
    <w:unhideWhenUsed/>
    <w:rsid w:val="0035201F"/>
  </w:style>
  <w:style w:type="character" w:customStyle="1" w:styleId="ae">
    <w:name w:val="批注文字 字符"/>
    <w:basedOn w:val="a0"/>
    <w:link w:val="ad"/>
    <w:uiPriority w:val="99"/>
    <w:semiHidden/>
    <w:rsid w:val="003520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35201F"/>
    <w:rPr>
      <w:b/>
      <w:bCs/>
    </w:rPr>
  </w:style>
  <w:style w:type="character" w:customStyle="1" w:styleId="af0">
    <w:name w:val="批注主题 字符"/>
    <w:basedOn w:val="ae"/>
    <w:link w:val="af"/>
    <w:uiPriority w:val="99"/>
    <w:semiHidden/>
    <w:rsid w:val="0035201F"/>
    <w:rPr>
      <w:rFonts w:ascii="宋体" w:eastAsia="宋体" w:hAnsi="宋体" w:cs="宋体"/>
      <w:b/>
      <w:bCs/>
      <w:kern w:val="0"/>
      <w:sz w:val="24"/>
      <w:szCs w:val="24"/>
    </w:rPr>
  </w:style>
  <w:style w:type="paragraph" w:styleId="af1">
    <w:name w:val="Balloon Text"/>
    <w:basedOn w:val="a"/>
    <w:link w:val="af2"/>
    <w:uiPriority w:val="99"/>
    <w:semiHidden/>
    <w:unhideWhenUsed/>
    <w:rsid w:val="0035201F"/>
    <w:rPr>
      <w:sz w:val="18"/>
      <w:szCs w:val="18"/>
    </w:rPr>
  </w:style>
  <w:style w:type="character" w:customStyle="1" w:styleId="af2">
    <w:name w:val="批注框文本 字符"/>
    <w:basedOn w:val="a0"/>
    <w:link w:val="af1"/>
    <w:uiPriority w:val="99"/>
    <w:semiHidden/>
    <w:rsid w:val="0035201F"/>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962068">
      <w:bodyDiv w:val="1"/>
      <w:marLeft w:val="0"/>
      <w:marRight w:val="0"/>
      <w:marTop w:val="0"/>
      <w:marBottom w:val="0"/>
      <w:divBdr>
        <w:top w:val="none" w:sz="0" w:space="0" w:color="auto"/>
        <w:left w:val="none" w:sz="0" w:space="0" w:color="auto"/>
        <w:bottom w:val="none" w:sz="0" w:space="0" w:color="auto"/>
        <w:right w:val="none" w:sz="0" w:space="0" w:color="auto"/>
      </w:divBdr>
    </w:div>
    <w:div w:id="448938408">
      <w:bodyDiv w:val="1"/>
      <w:marLeft w:val="0"/>
      <w:marRight w:val="0"/>
      <w:marTop w:val="0"/>
      <w:marBottom w:val="0"/>
      <w:divBdr>
        <w:top w:val="none" w:sz="0" w:space="0" w:color="auto"/>
        <w:left w:val="none" w:sz="0" w:space="0" w:color="auto"/>
        <w:bottom w:val="none" w:sz="0" w:space="0" w:color="auto"/>
        <w:right w:val="none" w:sz="0" w:space="0" w:color="auto"/>
      </w:divBdr>
    </w:div>
    <w:div w:id="490025933">
      <w:bodyDiv w:val="1"/>
      <w:marLeft w:val="0"/>
      <w:marRight w:val="0"/>
      <w:marTop w:val="0"/>
      <w:marBottom w:val="0"/>
      <w:divBdr>
        <w:top w:val="none" w:sz="0" w:space="0" w:color="auto"/>
        <w:left w:val="none" w:sz="0" w:space="0" w:color="auto"/>
        <w:bottom w:val="none" w:sz="0" w:space="0" w:color="auto"/>
        <w:right w:val="none" w:sz="0" w:space="0" w:color="auto"/>
      </w:divBdr>
    </w:div>
    <w:div w:id="559368573">
      <w:bodyDiv w:val="1"/>
      <w:marLeft w:val="0"/>
      <w:marRight w:val="0"/>
      <w:marTop w:val="0"/>
      <w:marBottom w:val="0"/>
      <w:divBdr>
        <w:top w:val="none" w:sz="0" w:space="0" w:color="auto"/>
        <w:left w:val="none" w:sz="0" w:space="0" w:color="auto"/>
        <w:bottom w:val="none" w:sz="0" w:space="0" w:color="auto"/>
        <w:right w:val="none" w:sz="0" w:space="0" w:color="auto"/>
      </w:divBdr>
    </w:div>
    <w:div w:id="584000168">
      <w:bodyDiv w:val="1"/>
      <w:marLeft w:val="0"/>
      <w:marRight w:val="0"/>
      <w:marTop w:val="0"/>
      <w:marBottom w:val="0"/>
      <w:divBdr>
        <w:top w:val="none" w:sz="0" w:space="0" w:color="auto"/>
        <w:left w:val="none" w:sz="0" w:space="0" w:color="auto"/>
        <w:bottom w:val="none" w:sz="0" w:space="0" w:color="auto"/>
        <w:right w:val="none" w:sz="0" w:space="0" w:color="auto"/>
      </w:divBdr>
    </w:div>
    <w:div w:id="1047530774">
      <w:bodyDiv w:val="1"/>
      <w:marLeft w:val="0"/>
      <w:marRight w:val="0"/>
      <w:marTop w:val="0"/>
      <w:marBottom w:val="0"/>
      <w:divBdr>
        <w:top w:val="none" w:sz="0" w:space="0" w:color="auto"/>
        <w:left w:val="none" w:sz="0" w:space="0" w:color="auto"/>
        <w:bottom w:val="none" w:sz="0" w:space="0" w:color="auto"/>
        <w:right w:val="none" w:sz="0" w:space="0" w:color="auto"/>
      </w:divBdr>
    </w:div>
    <w:div w:id="1234197570">
      <w:bodyDiv w:val="1"/>
      <w:marLeft w:val="0"/>
      <w:marRight w:val="0"/>
      <w:marTop w:val="0"/>
      <w:marBottom w:val="0"/>
      <w:divBdr>
        <w:top w:val="none" w:sz="0" w:space="0" w:color="auto"/>
        <w:left w:val="none" w:sz="0" w:space="0" w:color="auto"/>
        <w:bottom w:val="none" w:sz="0" w:space="0" w:color="auto"/>
        <w:right w:val="none" w:sz="0" w:space="0" w:color="auto"/>
      </w:divBdr>
    </w:div>
    <w:div w:id="1278678209">
      <w:bodyDiv w:val="1"/>
      <w:marLeft w:val="0"/>
      <w:marRight w:val="0"/>
      <w:marTop w:val="0"/>
      <w:marBottom w:val="0"/>
      <w:divBdr>
        <w:top w:val="none" w:sz="0" w:space="0" w:color="auto"/>
        <w:left w:val="none" w:sz="0" w:space="0" w:color="auto"/>
        <w:bottom w:val="none" w:sz="0" w:space="0" w:color="auto"/>
        <w:right w:val="none" w:sz="0" w:space="0" w:color="auto"/>
      </w:divBdr>
    </w:div>
    <w:div w:id="1350107986">
      <w:bodyDiv w:val="1"/>
      <w:marLeft w:val="0"/>
      <w:marRight w:val="0"/>
      <w:marTop w:val="0"/>
      <w:marBottom w:val="0"/>
      <w:divBdr>
        <w:top w:val="none" w:sz="0" w:space="0" w:color="auto"/>
        <w:left w:val="none" w:sz="0" w:space="0" w:color="auto"/>
        <w:bottom w:val="none" w:sz="0" w:space="0" w:color="auto"/>
        <w:right w:val="none" w:sz="0" w:space="0" w:color="auto"/>
      </w:divBdr>
    </w:div>
    <w:div w:id="20280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baike.baidu.com/item/%E7%94%B5%E5%BD%B1/31689" TargetMode="External"/><Relationship Id="rId18" Type="http://schemas.openxmlformats.org/officeDocument/2006/relationships/hyperlink" Target="https://zhidao.baidu.com/question/1707852496995441060.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baike.baidu.com/item/%E4%B9%A6%E7%B1%8D/59503" TargetMode="External"/><Relationship Id="rId17" Type="http://schemas.openxmlformats.org/officeDocument/2006/relationships/hyperlink" Target="https://blog.csdn.net/sinat_30603081/article/details/77862101" TargetMode="External"/><Relationship Id="rId2" Type="http://schemas.openxmlformats.org/officeDocument/2006/relationships/styles" Target="styles.xml"/><Relationship Id="rId16" Type="http://schemas.openxmlformats.org/officeDocument/2006/relationships/hyperlink" Target="https://www.liaoxuefeng.com/wiki/001374738125095c955c1e6d8bb493182103fac9270762a000/001386832648091917b035146084c43b05754ec9408dfaf0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360doc.com/content/14/0302/10/15759164_357026789.shtml"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baike.baidu.com/item/%E9%9F%B3%E4%B9%90/61907"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 Max</dc:creator>
  <cp:keywords/>
  <dc:description/>
  <cp:lastModifiedBy>毛毛妈</cp:lastModifiedBy>
  <cp:revision>16</cp:revision>
  <dcterms:created xsi:type="dcterms:W3CDTF">2016-09-16T09:29:00Z</dcterms:created>
  <dcterms:modified xsi:type="dcterms:W3CDTF">2018-09-30T06:19:00Z</dcterms:modified>
</cp:coreProperties>
</file>